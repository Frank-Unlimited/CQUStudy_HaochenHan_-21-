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</w:pPr>
      <w:r>
        <w:t>2. Literature Review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hint="eastAsia" w:eastAsia="宋体"/>
          <w:szCs w:val="24"/>
          <w:lang w:val="en-US" w:eastAsia="zh-CN"/>
        </w:rPr>
      </w:pPr>
      <w:r>
        <w:rPr>
          <w:rFonts w:hint="eastAsia" w:eastAsiaTheme="minorEastAsia"/>
          <w:szCs w:val="24"/>
          <w:lang w:val="en-US" w:eastAsia="zh-CN"/>
        </w:rPr>
        <w:t xml:space="preserve">The concept of e-learning was bron with the rise of the Internet and the popularity of electronic devices. </w:t>
      </w:r>
      <w:r>
        <w:rPr>
          <w:rFonts w:eastAsiaTheme="minorEastAsia"/>
          <w:szCs w:val="24"/>
        </w:rPr>
        <w:t>In the era of information and globalization, pressure is put on academic institutions to integrate e-learning into their educational environment(Saade &amp; Bahli, 2005; R.Hussein, U.Aditiawarman &amp; N. Mohamed, Muhammad, et al. 2022). Universities all over the world have spent millions of dollars to build and maintain their e-learning systems(R.Ibrahi, 2017). E-learning has been widely applied all around the world. It is important to have more understanding</w:t>
      </w:r>
      <w:del w:id="0" w:author="我叫HHC" w:date="2022-06-13T21:30:05Z">
        <w:r>
          <w:rPr>
            <w:rFonts w:eastAsiaTheme="minorEastAsia"/>
            <w:szCs w:val="24"/>
          </w:rPr>
          <w:delText xml:space="preserve"> </w:delText>
        </w:r>
      </w:del>
      <w:del w:id="1" w:author="我叫HHC" w:date="2022-06-13T21:30:04Z">
        <w:r>
          <w:rPr>
            <w:rFonts w:eastAsiaTheme="minorEastAsia"/>
            <w:szCs w:val="24"/>
          </w:rPr>
          <w:delText>on</w:delText>
        </w:r>
      </w:del>
      <w:r>
        <w:rPr>
          <w:rFonts w:eastAsiaTheme="minorEastAsia"/>
          <w:szCs w:val="24"/>
        </w:rPr>
        <w:t xml:space="preserve"> </w:t>
      </w:r>
      <w:ins w:id="2" w:author="lilysue" w:date="2022-06-04T22:44:00Z">
        <w:r>
          <w:rPr>
            <w:rFonts w:eastAsiaTheme="minorEastAsia"/>
            <w:szCs w:val="24"/>
          </w:rPr>
          <w:t xml:space="preserve">of </w:t>
        </w:r>
      </w:ins>
      <w:r>
        <w:rPr>
          <w:rFonts w:eastAsiaTheme="minorEastAsia"/>
          <w:szCs w:val="24"/>
        </w:rPr>
        <w:t xml:space="preserve">why students </w:t>
      </w:r>
      <w:ins w:id="3" w:author="我叫HHC" w:date="2022-06-13T21:29:34Z">
        <w:r>
          <w:rPr>
            <w:rFonts w:hint="eastAsia" w:eastAsiaTheme="minorEastAsia"/>
            <w:szCs w:val="24"/>
            <w:lang w:val="en-US" w:eastAsia="zh-CN"/>
          </w:rPr>
          <w:t>u</w:t>
        </w:r>
      </w:ins>
      <w:ins w:id="4" w:author="我叫HHC" w:date="2022-06-13T21:29:35Z">
        <w:r>
          <w:rPr>
            <w:rFonts w:hint="eastAsia" w:eastAsiaTheme="minorEastAsia"/>
            <w:szCs w:val="24"/>
            <w:lang w:val="en-US" w:eastAsia="zh-CN"/>
          </w:rPr>
          <w:t>se</w:t>
        </w:r>
      </w:ins>
      <w:del w:id="5" w:author="我叫HHC" w:date="2022-06-13T21:29:33Z">
        <w:r>
          <w:rPr>
            <w:rFonts w:eastAsiaTheme="minorEastAsia"/>
            <w:szCs w:val="24"/>
          </w:rPr>
          <w:delText xml:space="preserve">use  </w:delText>
        </w:r>
      </w:del>
      <w:ins w:id="6" w:author="lilysue" w:date="2022-06-04T22:44:00Z">
        <w:del w:id="7" w:author="我叫HHC" w:date="2022-06-13T21:29:33Z">
          <w:r>
            <w:rPr>
              <w:rFonts w:eastAsiaTheme="minorEastAsia"/>
              <w:szCs w:val="24"/>
            </w:rPr>
            <w:delText>use</w:delText>
          </w:r>
        </w:del>
      </w:ins>
      <w:ins w:id="8" w:author="lilysue" w:date="2022-06-04T22:44:00Z">
        <w:r>
          <w:rPr>
            <w:rFonts w:eastAsiaTheme="minorEastAsia"/>
            <w:szCs w:val="24"/>
          </w:rPr>
          <w:t xml:space="preserve"> </w:t>
        </w:r>
      </w:ins>
      <w:r>
        <w:rPr>
          <w:rFonts w:eastAsiaTheme="minorEastAsia"/>
          <w:szCs w:val="24"/>
        </w:rPr>
        <w:t xml:space="preserve">e-learning to ensure </w:t>
      </w:r>
      <w:ins w:id="9" w:author="我叫HHC" w:date="2022-06-13T21:28:39Z">
        <w:r>
          <w:rPr>
            <w:rFonts w:hint="eastAsia" w:eastAsiaTheme="minorEastAsia"/>
            <w:szCs w:val="24"/>
            <w:lang w:val="en-US" w:eastAsia="zh-CN"/>
          </w:rPr>
          <w:t>its</w:t>
        </w:r>
      </w:ins>
      <w:ins w:id="10" w:author="我叫HHC" w:date="2022-06-13T21:28:40Z">
        <w:r>
          <w:rPr>
            <w:rFonts w:hint="eastAsia" w:eastAsiaTheme="minorEastAsia"/>
            <w:szCs w:val="24"/>
            <w:lang w:val="en-US" w:eastAsia="zh-CN"/>
          </w:rPr>
          <w:t xml:space="preserve"> </w:t>
        </w:r>
      </w:ins>
      <w:ins w:id="11" w:author="我叫HHC" w:date="2022-06-13T21:28:42Z">
        <w:r>
          <w:rPr>
            <w:rFonts w:hint="eastAsia" w:eastAsiaTheme="minorEastAsia"/>
            <w:szCs w:val="24"/>
            <w:lang w:val="en-US" w:eastAsia="zh-CN"/>
          </w:rPr>
          <w:t>op</w:t>
        </w:r>
      </w:ins>
      <w:ins w:id="12" w:author="我叫HHC" w:date="2022-06-13T21:28:43Z">
        <w:r>
          <w:rPr>
            <w:rFonts w:hint="eastAsia" w:eastAsiaTheme="minorEastAsia"/>
            <w:szCs w:val="24"/>
            <w:lang w:val="en-US" w:eastAsia="zh-CN"/>
          </w:rPr>
          <w:t>tim</w:t>
        </w:r>
      </w:ins>
      <w:ins w:id="13" w:author="我叫HHC" w:date="2022-06-13T21:28:46Z">
        <w:r>
          <w:rPr>
            <w:rFonts w:hint="eastAsia" w:eastAsiaTheme="minorEastAsia"/>
            <w:szCs w:val="24"/>
            <w:lang w:val="en-US" w:eastAsia="zh-CN"/>
          </w:rPr>
          <w:t>i</w:t>
        </w:r>
      </w:ins>
      <w:ins w:id="14" w:author="我叫HHC" w:date="2022-06-13T21:28:47Z">
        <w:r>
          <w:rPr>
            <w:rFonts w:hint="eastAsia" w:eastAsiaTheme="minorEastAsia"/>
            <w:szCs w:val="24"/>
            <w:lang w:val="en-US" w:eastAsia="zh-CN"/>
          </w:rPr>
          <w:t>zati</w:t>
        </w:r>
      </w:ins>
      <w:ins w:id="15" w:author="我叫HHC" w:date="2022-06-13T21:28:48Z">
        <w:r>
          <w:rPr>
            <w:rFonts w:hint="eastAsia" w:eastAsiaTheme="minorEastAsia"/>
            <w:szCs w:val="24"/>
            <w:lang w:val="en-US" w:eastAsia="zh-CN"/>
          </w:rPr>
          <w:t>on</w:t>
        </w:r>
      </w:ins>
      <w:ins w:id="16" w:author="我叫HHC" w:date="2022-06-13T21:29:55Z">
        <w:r>
          <w:rPr>
            <w:rFonts w:hint="eastAsia" w:eastAsiaTheme="minorEastAsia"/>
            <w:szCs w:val="24"/>
            <w:lang w:val="en-US" w:eastAsia="zh-CN"/>
          </w:rPr>
          <w:t>.</w:t>
        </w:r>
      </w:ins>
      <w:del w:id="17" w:author="我叫HHC" w:date="2022-06-13T21:29:54Z">
        <w:r>
          <w:rPr>
            <w:rFonts w:eastAsiaTheme="minorEastAsia"/>
            <w:szCs w:val="24"/>
          </w:rPr>
          <w:delText xml:space="preserve">its implementation are fully </w:delText>
        </w:r>
        <w:bookmarkStart w:id="0" w:name="OLE_LINK1"/>
        <w:r>
          <w:rPr>
            <w:rFonts w:eastAsiaTheme="minorEastAsia"/>
            <w:szCs w:val="24"/>
          </w:rPr>
          <w:delText>optimize</w:delText>
        </w:r>
        <w:bookmarkEnd w:id="0"/>
        <w:r>
          <w:rPr>
            <w:rFonts w:eastAsiaTheme="minorEastAsia"/>
            <w:szCs w:val="24"/>
          </w:rPr>
          <w:delText>.</w:delText>
        </w:r>
      </w:del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eastAsiaTheme="minorEastAsia"/>
          <w:szCs w:val="24"/>
        </w:rPr>
      </w:pPr>
      <w:commentRangeStart w:id="0"/>
      <w:r>
        <w:rPr>
          <w:rFonts w:eastAsiaTheme="minorEastAsia"/>
          <w:szCs w:val="24"/>
        </w:rPr>
        <w:t xml:space="preserve">2.1. </w:t>
      </w:r>
      <w:ins w:id="18" w:author="我叫HHC" w:date="2022-06-13T21:30:50Z">
        <w:r>
          <w:rPr>
            <w:rFonts w:hint="eastAsia" w:eastAsiaTheme="minorEastAsia"/>
            <w:szCs w:val="24"/>
            <w:lang w:val="en-US" w:eastAsia="zh-CN"/>
          </w:rPr>
          <w:t>The</w:t>
        </w:r>
      </w:ins>
      <w:ins w:id="19" w:author="我叫HHC" w:date="2022-06-13T21:30:51Z">
        <w:r>
          <w:rPr>
            <w:rFonts w:hint="eastAsia" w:eastAsiaTheme="minorEastAsia"/>
            <w:szCs w:val="24"/>
            <w:lang w:val="en-US" w:eastAsia="zh-CN"/>
          </w:rPr>
          <w:t xml:space="preserve"> acce</w:t>
        </w:r>
      </w:ins>
      <w:ins w:id="20" w:author="我叫HHC" w:date="2022-06-13T21:30:52Z">
        <w:r>
          <w:rPr>
            <w:rFonts w:hint="eastAsia" w:eastAsiaTheme="minorEastAsia"/>
            <w:szCs w:val="24"/>
            <w:lang w:val="en-US" w:eastAsia="zh-CN"/>
          </w:rPr>
          <w:t>p</w:t>
        </w:r>
      </w:ins>
      <w:ins w:id="21" w:author="我叫HHC" w:date="2022-06-13T21:30:54Z">
        <w:r>
          <w:rPr>
            <w:rFonts w:hint="eastAsia" w:eastAsiaTheme="minorEastAsia"/>
            <w:szCs w:val="24"/>
            <w:lang w:val="en-US" w:eastAsia="zh-CN"/>
          </w:rPr>
          <w:t>ta</w:t>
        </w:r>
      </w:ins>
      <w:ins w:id="22" w:author="我叫HHC" w:date="2022-06-13T21:30:55Z">
        <w:r>
          <w:rPr>
            <w:rFonts w:hint="eastAsia" w:eastAsiaTheme="minorEastAsia"/>
            <w:szCs w:val="24"/>
            <w:lang w:val="en-US" w:eastAsia="zh-CN"/>
          </w:rPr>
          <w:t xml:space="preserve">nce </w:t>
        </w:r>
      </w:ins>
      <w:ins w:id="23" w:author="我叫HHC" w:date="2022-06-13T21:30:56Z">
        <w:r>
          <w:rPr>
            <w:rFonts w:hint="eastAsia" w:eastAsiaTheme="minorEastAsia"/>
            <w:szCs w:val="24"/>
            <w:lang w:val="en-US" w:eastAsia="zh-CN"/>
          </w:rPr>
          <w:t xml:space="preserve">of </w:t>
        </w:r>
      </w:ins>
      <w:ins w:id="24" w:author="我叫HHC" w:date="2022-06-13T21:30:57Z">
        <w:r>
          <w:rPr>
            <w:rFonts w:hint="eastAsia" w:eastAsiaTheme="minorEastAsia"/>
            <w:szCs w:val="24"/>
            <w:lang w:val="en-US" w:eastAsia="zh-CN"/>
          </w:rPr>
          <w:t>e-lea</w:t>
        </w:r>
      </w:ins>
      <w:ins w:id="25" w:author="我叫HHC" w:date="2022-06-13T21:30:58Z">
        <w:r>
          <w:rPr>
            <w:rFonts w:hint="eastAsia" w:eastAsiaTheme="minorEastAsia"/>
            <w:szCs w:val="24"/>
            <w:lang w:val="en-US" w:eastAsia="zh-CN"/>
          </w:rPr>
          <w:t xml:space="preserve">rning </w:t>
        </w:r>
      </w:ins>
      <w:ins w:id="26" w:author="我叫HHC" w:date="2022-06-13T21:30:59Z">
        <w:r>
          <w:rPr>
            <w:rFonts w:hint="eastAsia" w:eastAsiaTheme="minorEastAsia"/>
            <w:szCs w:val="24"/>
            <w:lang w:val="en-US" w:eastAsia="zh-CN"/>
          </w:rPr>
          <w:t>in C</w:t>
        </w:r>
      </w:ins>
      <w:ins w:id="27" w:author="我叫HHC" w:date="2022-06-13T21:31:00Z">
        <w:r>
          <w:rPr>
            <w:rFonts w:hint="eastAsia" w:eastAsiaTheme="minorEastAsia"/>
            <w:szCs w:val="24"/>
            <w:lang w:val="en-US" w:eastAsia="zh-CN"/>
          </w:rPr>
          <w:t>hina i</w:t>
        </w:r>
      </w:ins>
      <w:ins w:id="28" w:author="我叫HHC" w:date="2022-06-13T21:31:01Z">
        <w:r>
          <w:rPr>
            <w:rFonts w:hint="eastAsia" w:eastAsiaTheme="minorEastAsia"/>
            <w:szCs w:val="24"/>
            <w:lang w:val="en-US" w:eastAsia="zh-CN"/>
          </w:rPr>
          <w:t xml:space="preserve">s </w:t>
        </w:r>
      </w:ins>
      <w:ins w:id="29" w:author="我叫HHC" w:date="2022-06-13T21:31:02Z">
        <w:r>
          <w:rPr>
            <w:rFonts w:hint="eastAsia" w:eastAsiaTheme="minorEastAsia"/>
            <w:szCs w:val="24"/>
            <w:lang w:val="en-US" w:eastAsia="zh-CN"/>
          </w:rPr>
          <w:t xml:space="preserve">a </w:t>
        </w:r>
      </w:ins>
      <w:ins w:id="30" w:author="我叫HHC" w:date="2022-06-13T21:31:05Z">
        <w:r>
          <w:rPr>
            <w:rFonts w:hint="eastAsia" w:eastAsiaTheme="minorEastAsia"/>
            <w:szCs w:val="24"/>
            <w:lang w:val="en-US" w:eastAsia="zh-CN"/>
          </w:rPr>
          <w:t>top</w:t>
        </w:r>
      </w:ins>
      <w:ins w:id="31" w:author="我叫HHC" w:date="2022-06-13T21:31:06Z">
        <w:r>
          <w:rPr>
            <w:rFonts w:hint="eastAsia" w:eastAsiaTheme="minorEastAsia"/>
            <w:szCs w:val="24"/>
            <w:lang w:val="en-US" w:eastAsia="zh-CN"/>
          </w:rPr>
          <w:t>ic w</w:t>
        </w:r>
      </w:ins>
      <w:ins w:id="32" w:author="我叫HHC" w:date="2022-06-13T21:31:07Z">
        <w:r>
          <w:rPr>
            <w:rFonts w:hint="eastAsia" w:eastAsiaTheme="minorEastAsia"/>
            <w:szCs w:val="24"/>
            <w:lang w:val="en-US" w:eastAsia="zh-CN"/>
          </w:rPr>
          <w:t xml:space="preserve">orth </w:t>
        </w:r>
      </w:ins>
      <w:ins w:id="33" w:author="我叫HHC" w:date="2022-06-13T21:31:08Z">
        <w:r>
          <w:rPr>
            <w:rFonts w:hint="eastAsia" w:eastAsiaTheme="minorEastAsia"/>
            <w:szCs w:val="24"/>
            <w:lang w:val="en-US" w:eastAsia="zh-CN"/>
          </w:rPr>
          <w:t>re</w:t>
        </w:r>
      </w:ins>
      <w:ins w:id="34" w:author="我叫HHC" w:date="2022-06-13T21:31:09Z">
        <w:r>
          <w:rPr>
            <w:rFonts w:hint="eastAsia" w:eastAsiaTheme="minorEastAsia"/>
            <w:szCs w:val="24"/>
            <w:lang w:val="en-US" w:eastAsia="zh-CN"/>
          </w:rPr>
          <w:t>searc</w:t>
        </w:r>
      </w:ins>
      <w:ins w:id="35" w:author="我叫HHC" w:date="2022-06-13T21:31:10Z">
        <w:r>
          <w:rPr>
            <w:rFonts w:hint="eastAsia" w:eastAsiaTheme="minorEastAsia"/>
            <w:szCs w:val="24"/>
            <w:lang w:val="en-US" w:eastAsia="zh-CN"/>
          </w:rPr>
          <w:t>hing</w:t>
        </w:r>
      </w:ins>
      <w:del w:id="36" w:author="我叫HHC" w:date="2022-06-13T21:30:40Z">
        <w:r>
          <w:rPr>
            <w:rFonts w:eastAsiaTheme="minorEastAsia"/>
            <w:szCs w:val="24"/>
          </w:rPr>
          <w:delText>Key Studies</w:delText>
        </w:r>
        <w:commentRangeEnd w:id="0"/>
      </w:del>
      <w:del w:id="37" w:author="我叫HHC" w:date="2022-06-13T21:30:40Z">
        <w:r>
          <w:rPr>
            <w:rStyle w:val="6"/>
          </w:rPr>
          <w:commentReference w:id="0"/>
        </w:r>
      </w:del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eastAsiaTheme="minorEastAsia"/>
          <w:szCs w:val="24"/>
        </w:rPr>
      </w:pPr>
      <w:r>
        <w:rPr>
          <w:rFonts w:hint="eastAsia" w:eastAsiaTheme="minorEastAsia"/>
          <w:szCs w:val="24"/>
          <w:lang w:val="en-US" w:eastAsia="zh-CN"/>
        </w:rPr>
        <w:t>In developed countries, e-learning facilities and projects have been large-scale, institutionalized and relatively complete</w:t>
      </w:r>
      <w:r>
        <w:rPr>
          <w:rFonts w:eastAsiaTheme="minorEastAsia"/>
          <w:szCs w:val="24"/>
        </w:rPr>
        <w:t>(Said A. Salloum, 2019)</w:t>
      </w:r>
      <w:r>
        <w:rPr>
          <w:rFonts w:hint="eastAsia" w:eastAsiaTheme="minorEastAsia"/>
          <w:szCs w:val="24"/>
          <w:lang w:val="en-US" w:eastAsia="zh-CN"/>
        </w:rPr>
        <w:t>. R</w:t>
      </w:r>
      <w:r>
        <w:rPr>
          <w:rFonts w:eastAsiaTheme="minorEastAsia"/>
          <w:szCs w:val="24"/>
        </w:rPr>
        <w:t xml:space="preserve">esearches on e-learning were growing significantly from many years ago due to </w:t>
      </w:r>
      <w:r>
        <w:rPr>
          <w:rFonts w:hint="eastAsia" w:eastAsiaTheme="minorEastAsia"/>
          <w:szCs w:val="24"/>
          <w:lang w:val="en-US" w:eastAsia="zh-CN"/>
        </w:rPr>
        <w:t>e-learning</w:t>
      </w:r>
      <w:r>
        <w:rPr>
          <w:rFonts w:hint="default" w:eastAsiaTheme="minorEastAsia"/>
          <w:szCs w:val="24"/>
          <w:lang w:val="en-US" w:eastAsia="zh-CN"/>
        </w:rPr>
        <w:t>’</w:t>
      </w:r>
      <w:r>
        <w:rPr>
          <w:rFonts w:hint="eastAsia" w:eastAsiaTheme="minorEastAsia"/>
          <w:szCs w:val="24"/>
          <w:lang w:val="en-US" w:eastAsia="zh-CN"/>
        </w:rPr>
        <w:t>s</w:t>
      </w:r>
      <w:r>
        <w:rPr>
          <w:rFonts w:eastAsiaTheme="minorEastAsia"/>
          <w:szCs w:val="24"/>
        </w:rPr>
        <w:t xml:space="preserve"> importance and implementation at universities all over the world. Despite many researches were done, the issues and challenges of successful e-learning implementation </w:t>
      </w:r>
      <w:del w:id="38" w:author="lilysue" w:date="2022-06-04T22:46:00Z">
        <w:r>
          <w:rPr>
            <w:rFonts w:eastAsiaTheme="minorEastAsia"/>
            <w:szCs w:val="24"/>
          </w:rPr>
          <w:delText xml:space="preserve">are </w:delText>
        </w:r>
      </w:del>
      <w:r>
        <w:rPr>
          <w:rFonts w:eastAsiaTheme="minorEastAsia"/>
          <w:szCs w:val="24"/>
        </w:rPr>
        <w:t xml:space="preserve">still remains as suggested in several studies(Puteh M, 2008; Selim H M, 2007; Zhang L, 2020). 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eastAsiaTheme="minorEastAsia"/>
          <w:szCs w:val="24"/>
        </w:rPr>
      </w:pPr>
      <w:r>
        <w:rPr>
          <w:rFonts w:hint="eastAsia" w:eastAsiaTheme="minorEastAsia"/>
          <w:szCs w:val="24"/>
          <w:lang w:val="en-US" w:eastAsia="zh-CN"/>
        </w:rPr>
        <w:t>The world has indicated a lack of research on e-learning acceptance, let alone China. Actually, China is in a harder condition. As Salloum(2019) suggested,</w:t>
      </w:r>
      <w:r>
        <w:rPr>
          <w:rFonts w:eastAsiaTheme="minorEastAsia"/>
          <w:szCs w:val="24"/>
        </w:rPr>
        <w:t xml:space="preserve"> e-learning system in developing countries has partially or entirely been unsuccessfully adopted. </w:t>
      </w:r>
      <w:r>
        <w:rPr>
          <w:rFonts w:hint="eastAsia" w:eastAsiaTheme="minorEastAsia"/>
          <w:szCs w:val="24"/>
          <w:lang w:val="en-US" w:eastAsia="zh-CN"/>
        </w:rPr>
        <w:t>The survey of Chinese students</w:t>
      </w:r>
      <w:r>
        <w:rPr>
          <w:rFonts w:hint="default" w:eastAsiaTheme="minorEastAsia"/>
          <w:szCs w:val="24"/>
          <w:lang w:val="en-US" w:eastAsia="zh-CN"/>
        </w:rPr>
        <w:t>’</w:t>
      </w:r>
      <w:r>
        <w:rPr>
          <w:rFonts w:hint="eastAsia" w:eastAsiaTheme="minorEastAsia"/>
          <w:szCs w:val="24"/>
          <w:lang w:val="en-US" w:eastAsia="zh-CN"/>
        </w:rPr>
        <w:t xml:space="preserve"> e-learning acceptance is also scarce, and very few surveys on Chinese students</w:t>
      </w:r>
      <w:r>
        <w:rPr>
          <w:rFonts w:hint="default" w:eastAsiaTheme="minorEastAsia"/>
          <w:szCs w:val="24"/>
          <w:lang w:val="en-US" w:eastAsia="zh-CN"/>
        </w:rPr>
        <w:t>’</w:t>
      </w:r>
      <w:r>
        <w:rPr>
          <w:rFonts w:hint="eastAsia" w:eastAsiaTheme="minorEastAsia"/>
          <w:szCs w:val="24"/>
          <w:lang w:val="en-US" w:eastAsia="zh-CN"/>
        </w:rPr>
        <w:t xml:space="preserve"> e-learning acceptance show a negative picture. </w:t>
      </w:r>
      <w:r>
        <w:rPr>
          <w:rFonts w:eastAsiaTheme="minorEastAsia"/>
          <w:szCs w:val="24"/>
        </w:rPr>
        <w:t>This increases the uncertainty of domestic e-learning acceptance and makes it more significant to research the acceptance of e-learning in China.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hint="default" w:eastAsia="宋体"/>
          <w:szCs w:val="24"/>
          <w:lang w:val="en-US" w:eastAsia="zh-CN"/>
        </w:rPr>
      </w:pPr>
      <w:r>
        <w:rPr>
          <w:rFonts w:eastAsiaTheme="minorEastAsia"/>
          <w:szCs w:val="24"/>
        </w:rPr>
        <w:t>2.2</w:t>
      </w:r>
      <w:commentRangeStart w:id="1"/>
      <w:r>
        <w:rPr>
          <w:rFonts w:eastAsiaTheme="minorEastAsia"/>
          <w:szCs w:val="24"/>
        </w:rPr>
        <w:t xml:space="preserve">. </w:t>
      </w:r>
      <w:ins w:id="39" w:author="我叫HHC" w:date="2022-06-13T21:32:17Z">
        <w:r>
          <w:rPr>
            <w:rFonts w:hint="eastAsia" w:eastAsiaTheme="minorEastAsia"/>
            <w:szCs w:val="24"/>
            <w:lang w:val="en-US" w:eastAsia="zh-CN"/>
          </w:rPr>
          <w:t>De</w:t>
        </w:r>
      </w:ins>
      <w:ins w:id="40" w:author="我叫HHC" w:date="2022-06-13T21:32:18Z">
        <w:r>
          <w:rPr>
            <w:rFonts w:hint="eastAsia" w:eastAsiaTheme="minorEastAsia"/>
            <w:szCs w:val="24"/>
            <w:lang w:val="en-US" w:eastAsia="zh-CN"/>
          </w:rPr>
          <w:t>fini</w:t>
        </w:r>
      </w:ins>
      <w:ins w:id="41" w:author="我叫HHC" w:date="2022-06-13T21:32:19Z">
        <w:r>
          <w:rPr>
            <w:rFonts w:hint="eastAsia" w:eastAsiaTheme="minorEastAsia"/>
            <w:szCs w:val="24"/>
            <w:lang w:val="en-US" w:eastAsia="zh-CN"/>
          </w:rPr>
          <w:t xml:space="preserve">tion </w:t>
        </w:r>
      </w:ins>
      <w:ins w:id="42" w:author="我叫HHC" w:date="2022-06-13T21:32:20Z">
        <w:r>
          <w:rPr>
            <w:rFonts w:hint="eastAsia" w:eastAsiaTheme="minorEastAsia"/>
            <w:szCs w:val="24"/>
            <w:lang w:val="en-US" w:eastAsia="zh-CN"/>
          </w:rPr>
          <w:t xml:space="preserve">of </w:t>
        </w:r>
      </w:ins>
      <w:del w:id="43" w:author="我叫HHC" w:date="2022-06-13T21:31:18Z">
        <w:r>
          <w:rPr>
            <w:rFonts w:eastAsiaTheme="minorEastAsia"/>
            <w:szCs w:val="24"/>
          </w:rPr>
          <w:delText>Key concepts</w:delText>
        </w:r>
        <w:commentRangeEnd w:id="1"/>
      </w:del>
      <w:del w:id="44" w:author="我叫HHC" w:date="2022-06-13T21:31:18Z">
        <w:r>
          <w:rPr>
            <w:rFonts w:eastAsiaTheme="minorEastAsia"/>
            <w:szCs w:val="24"/>
          </w:rPr>
          <w:commentReference w:id="1"/>
        </w:r>
      </w:del>
      <w:ins w:id="45" w:author="我叫HHC" w:date="2022-06-13T21:32:22Z">
        <w:r>
          <w:rPr>
            <w:rFonts w:hint="eastAsia" w:eastAsiaTheme="minorEastAsia"/>
            <w:szCs w:val="24"/>
            <w:lang w:val="en-US" w:eastAsia="zh-CN"/>
          </w:rPr>
          <w:t>e</w:t>
        </w:r>
      </w:ins>
      <w:ins w:id="46" w:author="我叫HHC" w:date="2022-06-13T21:32:02Z">
        <w:r>
          <w:rPr>
            <w:rFonts w:hint="eastAsia" w:eastAsiaTheme="minorEastAsia"/>
            <w:szCs w:val="24"/>
            <w:lang w:val="en-US" w:eastAsia="zh-CN"/>
          </w:rPr>
          <w:t>-</w:t>
        </w:r>
      </w:ins>
      <w:ins w:id="47" w:author="我叫HHC" w:date="2022-06-13T21:32:03Z">
        <w:r>
          <w:rPr>
            <w:rFonts w:hint="eastAsia" w:eastAsiaTheme="minorEastAsia"/>
            <w:szCs w:val="24"/>
            <w:lang w:val="en-US" w:eastAsia="zh-CN"/>
          </w:rPr>
          <w:t>learni</w:t>
        </w:r>
      </w:ins>
      <w:ins w:id="48" w:author="我叫HHC" w:date="2022-06-13T21:32:04Z">
        <w:r>
          <w:rPr>
            <w:rFonts w:hint="eastAsia" w:eastAsiaTheme="minorEastAsia"/>
            <w:szCs w:val="24"/>
            <w:lang w:val="en-US" w:eastAsia="zh-CN"/>
          </w:rPr>
          <w:t>ng</w:t>
        </w:r>
      </w:ins>
      <w:ins w:id="49" w:author="我叫HHC" w:date="2022-06-13T21:32:23Z">
        <w:r>
          <w:rPr>
            <w:rFonts w:hint="eastAsia" w:eastAsiaTheme="minorEastAsia"/>
            <w:szCs w:val="24"/>
            <w:lang w:val="en-US" w:eastAsia="zh-CN"/>
          </w:rPr>
          <w:t xml:space="preserve"> </w:t>
        </w:r>
      </w:ins>
      <w:ins w:id="50" w:author="我叫HHC" w:date="2022-06-13T21:32:24Z">
        <w:r>
          <w:rPr>
            <w:rFonts w:hint="eastAsia" w:eastAsiaTheme="minorEastAsia"/>
            <w:szCs w:val="24"/>
            <w:lang w:val="en-US" w:eastAsia="zh-CN"/>
          </w:rPr>
          <w:t>and ac</w:t>
        </w:r>
      </w:ins>
      <w:ins w:id="51" w:author="我叫HHC" w:date="2022-06-13T21:32:25Z">
        <w:r>
          <w:rPr>
            <w:rFonts w:hint="eastAsia" w:eastAsiaTheme="minorEastAsia"/>
            <w:szCs w:val="24"/>
            <w:lang w:val="en-US" w:eastAsia="zh-CN"/>
          </w:rPr>
          <w:t>ceptan</w:t>
        </w:r>
      </w:ins>
      <w:ins w:id="52" w:author="我叫HHC" w:date="2022-06-13T21:32:26Z">
        <w:r>
          <w:rPr>
            <w:rFonts w:hint="eastAsia" w:eastAsiaTheme="minorEastAsia"/>
            <w:szCs w:val="24"/>
            <w:lang w:val="en-US" w:eastAsia="zh-CN"/>
          </w:rPr>
          <w:t>ce</w:t>
        </w:r>
      </w:ins>
      <w:ins w:id="53" w:author="我叫HHC" w:date="2022-06-13T21:32:04Z">
        <w:r>
          <w:rPr>
            <w:rFonts w:hint="eastAsia" w:eastAsiaTheme="minorEastAsia"/>
            <w:szCs w:val="24"/>
            <w:lang w:val="en-US" w:eastAsia="zh-CN"/>
          </w:rPr>
          <w:t xml:space="preserve"> </w:t>
        </w:r>
      </w:ins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del w:id="54" w:author="我叫HHC" w:date="2022-06-13T21:32:35Z"/>
          <w:rFonts w:hint="default" w:eastAsiaTheme="minorEastAsia"/>
          <w:szCs w:val="24"/>
          <w:lang w:val="en-US" w:eastAsia="zh-CN"/>
        </w:rPr>
      </w:pPr>
      <w:r>
        <w:rPr>
          <w:rFonts w:eastAsiaTheme="minorEastAsia"/>
          <w:szCs w:val="24"/>
        </w:rPr>
        <w:t>Previous study has helped to define two key concepts in our research, namely e-learning and acceptance.</w:t>
      </w:r>
      <w:ins w:id="55" w:author="我叫HHC" w:date="2022-06-13T21:32:37Z">
        <w:r>
          <w:rPr>
            <w:rFonts w:hint="eastAsia" w:eastAsiaTheme="minorEastAsia"/>
            <w:szCs w:val="24"/>
            <w:lang w:val="en-US" w:eastAsia="zh-CN"/>
          </w:rPr>
          <w:t xml:space="preserve"> </w:t>
        </w:r>
      </w:ins>
      <w:ins w:id="56" w:author="我叫HHC" w:date="2022-06-13T21:38:46Z">
        <w:r>
          <w:rPr>
            <w:rFonts w:hint="eastAsia" w:eastAsiaTheme="minorEastAsia"/>
            <w:szCs w:val="24"/>
            <w:lang w:val="en-US" w:eastAsia="zh-CN"/>
          </w:rPr>
          <w:t>E</w:t>
        </w:r>
      </w:ins>
      <w:ins w:id="57" w:author="我叫HHC" w:date="2022-06-13T21:32:36Z">
        <w:r>
          <w:rPr>
            <w:rFonts w:hint="eastAsia" w:eastAsiaTheme="minorEastAsia"/>
            <w:szCs w:val="24"/>
            <w:lang w:val="en-US" w:eastAsia="zh-CN"/>
          </w:rPr>
          <w:t>-</w:t>
        </w:r>
      </w:ins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hint="default" w:eastAsiaTheme="minorEastAsia"/>
          <w:szCs w:val="24"/>
          <w:lang w:val="en-US" w:eastAsia="zh-CN"/>
        </w:rPr>
      </w:pPr>
      <w:r>
        <w:rPr>
          <w:rFonts w:eastAsiaTheme="minorEastAsia"/>
          <w:szCs w:val="24"/>
        </w:rPr>
        <w:t>l</w:t>
      </w:r>
      <w:commentRangeStart w:id="2"/>
      <w:r>
        <w:rPr>
          <w:rFonts w:eastAsiaTheme="minorEastAsia"/>
          <w:szCs w:val="24"/>
        </w:rPr>
        <w:t>earning</w:t>
      </w:r>
      <w:commentRangeEnd w:id="2"/>
      <w:r>
        <w:rPr>
          <w:rStyle w:val="6"/>
        </w:rPr>
        <w:commentReference w:id="2"/>
      </w:r>
      <w:r>
        <w:rPr>
          <w:rFonts w:eastAsiaTheme="minorEastAsia"/>
          <w:szCs w:val="24"/>
        </w:rPr>
        <w:t xml:space="preserve"> is a learning method based on the use of e-media and e-devices(Shalloum, et al., 2019). It’s aim is to accept novel ways of comprehending learning and enhance availability of the training, communication and so on. The acceptance of e-learning, as Teo (2010) defined, refers to a user’s willingness to adopt and use technology for the tasks it is designed to support. </w:t>
      </w:r>
      <w:r>
        <w:rPr>
          <w:rFonts w:hint="eastAsia" w:eastAsiaTheme="minorEastAsia"/>
          <w:szCs w:val="24"/>
          <w:lang w:val="en-US" w:eastAsia="zh-CN"/>
        </w:rPr>
        <w:t>In the light of Technology Acceptance Model, acceptance can be further divided into perceived usefulness and perceived ease of use, which respectively describe the degree to which one thinks a technology is useful and easy to use.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2.3. Gap</w:t>
      </w:r>
      <w:del w:id="58" w:author="我叫HHC" w:date="2022-06-13T21:38:02Z">
        <w:r>
          <w:rPr>
            <w:rFonts w:eastAsiaTheme="minorEastAsia"/>
            <w:szCs w:val="24"/>
          </w:rPr>
          <w:delText>s</w:delText>
        </w:r>
      </w:del>
      <w:r>
        <w:rPr>
          <w:rFonts w:eastAsiaTheme="minorEastAsia"/>
          <w:szCs w:val="24"/>
        </w:rPr>
        <w:t xml:space="preserve"> in Existing Knowledge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Previous studies suggest a lack of researches on e-learning acceptance(Puteh M, 2008; Selim H M, 2007; Zhang L, 2020). This has been fulfilled in Chongqing University. According to our search results in </w:t>
      </w:r>
      <w:ins w:id="59" w:author="我叫HHC" w:date="2022-06-13T21:35:09Z">
        <w:r>
          <w:rPr>
            <w:rFonts w:hint="eastAsia" w:eastAsiaTheme="minorEastAsia"/>
            <w:szCs w:val="24"/>
            <w:lang w:val="en-US" w:eastAsia="zh-CN"/>
          </w:rPr>
          <w:t>C</w:t>
        </w:r>
      </w:ins>
      <w:ins w:id="60" w:author="我叫HHC" w:date="2022-06-13T21:35:10Z">
        <w:r>
          <w:rPr>
            <w:rFonts w:hint="eastAsia" w:eastAsiaTheme="minorEastAsia"/>
            <w:szCs w:val="24"/>
            <w:lang w:val="en-US" w:eastAsia="zh-CN"/>
          </w:rPr>
          <w:t>N</w:t>
        </w:r>
      </w:ins>
      <w:ins w:id="61" w:author="我叫HHC" w:date="2022-06-13T21:35:11Z">
        <w:r>
          <w:rPr>
            <w:rFonts w:hint="eastAsia" w:eastAsiaTheme="minorEastAsia"/>
            <w:szCs w:val="24"/>
            <w:lang w:val="en-US" w:eastAsia="zh-CN"/>
          </w:rPr>
          <w:t>KI</w:t>
        </w:r>
      </w:ins>
      <w:ins w:id="62" w:author="我叫HHC" w:date="2022-06-13T21:35:25Z">
        <w:r>
          <w:rPr>
            <w:rFonts w:hint="eastAsia" w:eastAsiaTheme="minorEastAsia"/>
            <w:szCs w:val="24"/>
            <w:lang w:val="en-US" w:eastAsia="zh-CN"/>
          </w:rPr>
          <w:t xml:space="preserve"> and</w:t>
        </w:r>
      </w:ins>
      <w:ins w:id="63" w:author="我叫HHC" w:date="2022-06-13T21:35:14Z">
        <w:r>
          <w:rPr>
            <w:rFonts w:hint="eastAsia" w:eastAsiaTheme="minorEastAsia"/>
            <w:szCs w:val="24"/>
            <w:lang w:val="en-US" w:eastAsia="zh-CN"/>
          </w:rPr>
          <w:t xml:space="preserve"> </w:t>
        </w:r>
      </w:ins>
      <w:ins w:id="64" w:author="我叫HHC" w:date="2022-06-13T21:35:15Z">
        <w:r>
          <w:rPr>
            <w:rFonts w:hint="eastAsia" w:eastAsiaTheme="minorEastAsia"/>
            <w:szCs w:val="24"/>
            <w:lang w:val="en-US" w:eastAsia="zh-CN"/>
          </w:rPr>
          <w:t>S</w:t>
        </w:r>
      </w:ins>
      <w:ins w:id="65" w:author="我叫HHC" w:date="2022-06-13T21:35:18Z">
        <w:r>
          <w:rPr>
            <w:rFonts w:hint="eastAsia" w:eastAsiaTheme="minorEastAsia"/>
            <w:szCs w:val="24"/>
            <w:lang w:val="en-US" w:eastAsia="zh-CN"/>
          </w:rPr>
          <w:t>SCI</w:t>
        </w:r>
      </w:ins>
      <w:del w:id="66" w:author="我叫HHC" w:date="2022-06-13T21:32:56Z">
        <w:r>
          <w:rPr>
            <w:rFonts w:eastAsiaTheme="minorEastAsia"/>
            <w:szCs w:val="24"/>
          </w:rPr>
          <w:delText>Chongqing University Online Library</w:delText>
        </w:r>
      </w:del>
      <w:r>
        <w:rPr>
          <w:rFonts w:eastAsiaTheme="minorEastAsia"/>
          <w:szCs w:val="24"/>
        </w:rPr>
        <w:t xml:space="preserve">, there are no </w:t>
      </w:r>
      <w:del w:id="67" w:author="我叫HHC" w:date="2022-06-13T21:36:10Z">
        <w:r>
          <w:rPr>
            <w:rFonts w:eastAsiaTheme="minorEastAsia"/>
            <w:szCs w:val="24"/>
          </w:rPr>
          <w:delText xml:space="preserve">relevant </w:delText>
        </w:r>
      </w:del>
      <w:r>
        <w:rPr>
          <w:rFonts w:eastAsiaTheme="minorEastAsia"/>
          <w:szCs w:val="24"/>
        </w:rPr>
        <w:t>researches</w:t>
      </w:r>
      <w:ins w:id="68" w:author="我叫HHC" w:date="2022-06-13T21:36:14Z">
        <w:r>
          <w:rPr>
            <w:rFonts w:hint="eastAsia" w:eastAsiaTheme="minorEastAsia"/>
            <w:szCs w:val="24"/>
            <w:lang w:val="en-US" w:eastAsia="zh-CN"/>
          </w:rPr>
          <w:t xml:space="preserve"> on </w:t>
        </w:r>
      </w:ins>
      <w:ins w:id="69" w:author="我叫HHC" w:date="2022-06-13T21:36:16Z">
        <w:r>
          <w:rPr>
            <w:rFonts w:hint="eastAsia" w:eastAsiaTheme="minorEastAsia"/>
            <w:szCs w:val="24"/>
            <w:lang w:val="en-US" w:eastAsia="zh-CN"/>
          </w:rPr>
          <w:t xml:space="preserve">the </w:t>
        </w:r>
      </w:ins>
      <w:ins w:id="70" w:author="我叫HHC" w:date="2022-06-13T21:36:17Z">
        <w:r>
          <w:rPr>
            <w:rFonts w:hint="eastAsia" w:eastAsiaTheme="minorEastAsia"/>
            <w:szCs w:val="24"/>
            <w:lang w:val="en-US" w:eastAsia="zh-CN"/>
          </w:rPr>
          <w:t>e-</w:t>
        </w:r>
      </w:ins>
      <w:ins w:id="71" w:author="我叫HHC" w:date="2022-06-13T21:36:18Z">
        <w:r>
          <w:rPr>
            <w:rFonts w:hint="eastAsia" w:eastAsiaTheme="minorEastAsia"/>
            <w:szCs w:val="24"/>
            <w:lang w:val="en-US" w:eastAsia="zh-CN"/>
          </w:rPr>
          <w:t>learni</w:t>
        </w:r>
      </w:ins>
      <w:ins w:id="72" w:author="我叫HHC" w:date="2022-06-13T21:36:19Z">
        <w:r>
          <w:rPr>
            <w:rFonts w:hint="eastAsia" w:eastAsiaTheme="minorEastAsia"/>
            <w:szCs w:val="24"/>
            <w:lang w:val="en-US" w:eastAsia="zh-CN"/>
          </w:rPr>
          <w:t>ng a</w:t>
        </w:r>
      </w:ins>
      <w:ins w:id="73" w:author="我叫HHC" w:date="2022-06-13T21:36:20Z">
        <w:r>
          <w:rPr>
            <w:rFonts w:hint="eastAsia" w:eastAsiaTheme="minorEastAsia"/>
            <w:szCs w:val="24"/>
            <w:lang w:val="en-US" w:eastAsia="zh-CN"/>
          </w:rPr>
          <w:t>ccept</w:t>
        </w:r>
      </w:ins>
      <w:ins w:id="74" w:author="我叫HHC" w:date="2022-06-13T21:36:21Z">
        <w:r>
          <w:rPr>
            <w:rFonts w:hint="eastAsia" w:eastAsiaTheme="minorEastAsia"/>
            <w:szCs w:val="24"/>
            <w:lang w:val="en-US" w:eastAsia="zh-CN"/>
          </w:rPr>
          <w:t xml:space="preserve">ance in </w:t>
        </w:r>
      </w:ins>
      <w:ins w:id="75" w:author="我叫HHC" w:date="2022-06-13T21:36:22Z">
        <w:r>
          <w:rPr>
            <w:rFonts w:hint="eastAsia" w:eastAsiaTheme="minorEastAsia"/>
            <w:szCs w:val="24"/>
            <w:lang w:val="en-US" w:eastAsia="zh-CN"/>
          </w:rPr>
          <w:t>C</w:t>
        </w:r>
      </w:ins>
      <w:ins w:id="76" w:author="我叫HHC" w:date="2022-06-13T21:36:23Z">
        <w:r>
          <w:rPr>
            <w:rFonts w:hint="eastAsia" w:eastAsiaTheme="minorEastAsia"/>
            <w:szCs w:val="24"/>
            <w:lang w:val="en-US" w:eastAsia="zh-CN"/>
          </w:rPr>
          <w:t>QU</w:t>
        </w:r>
      </w:ins>
      <w:r>
        <w:rPr>
          <w:rFonts w:eastAsiaTheme="minorEastAsia"/>
          <w:szCs w:val="24"/>
        </w:rPr>
        <w:t xml:space="preserve"> published. Our research makes up for this gap by deeply investigating the e-learning acceptance of freshmen in CQU.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2.4 Theoretical Framework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2.4.1 Technology Acceptance Model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The technology acceptance model(TAM) will be used as the core model in the research. TAM, first proposed by Davis in 1989, is a model pertaining to technology acceptance(Shalloum, et al., 2019), often used in conjunction with questionnaire and regression analysis(https://baike.baidu.com/). It successfully applied to various e-learning platforms acceptance(Yalcin,et al. 2019) and has proved its effectiveness over many other models(Shalloum, et al. 2019).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hint="default" w:eastAsiaTheme="minorEastAsia"/>
          <w:szCs w:val="24"/>
          <w:lang w:val="en-US" w:eastAsia="zh-CN"/>
        </w:rPr>
      </w:pPr>
      <w:r>
        <w:rPr>
          <w:rFonts w:eastAsiaTheme="minorEastAsia"/>
          <w:szCs w:val="24"/>
        </w:rPr>
        <w:t xml:space="preserve">There are </w:t>
      </w:r>
      <w:r>
        <w:rPr>
          <w:rFonts w:hint="eastAsia" w:eastAsiaTheme="minorEastAsia"/>
          <w:szCs w:val="24"/>
          <w:lang w:val="en-US" w:eastAsia="zh-CN"/>
        </w:rPr>
        <w:t>two</w:t>
      </w:r>
      <w:r>
        <w:rPr>
          <w:rFonts w:eastAsiaTheme="minorEastAsia"/>
          <w:szCs w:val="24"/>
        </w:rPr>
        <w:t xml:space="preserve"> </w:t>
      </w:r>
      <w:commentRangeStart w:id="3"/>
      <w:r>
        <w:rPr>
          <w:rFonts w:eastAsiaTheme="minorEastAsia"/>
          <w:szCs w:val="24"/>
        </w:rPr>
        <w:t>variables in</w:t>
      </w:r>
      <w:commentRangeEnd w:id="3"/>
      <w:r>
        <w:rPr>
          <w:rStyle w:val="6"/>
        </w:rPr>
        <w:commentReference w:id="3"/>
      </w:r>
      <w:r>
        <w:rPr>
          <w:rFonts w:eastAsiaTheme="minorEastAsia"/>
          <w:szCs w:val="24"/>
        </w:rPr>
        <w:t xml:space="preserve"> this model, namely the Perceived Usefulness(U) and Perceived Ease of Use(E). </w:t>
      </w:r>
      <w:r>
        <w:rPr>
          <w:rFonts w:hint="eastAsia" w:eastAsiaTheme="minorEastAsia"/>
          <w:szCs w:val="24"/>
          <w:lang w:val="en-US" w:eastAsia="zh-CN"/>
        </w:rPr>
        <w:t xml:space="preserve">Perceived usefulness describes the degree to which a person thinks the technology is useful. Perceived ease of use describes the degree to which a person thinks the technology is easy to use. </w:t>
      </w:r>
      <w:r>
        <w:rPr>
          <w:rFonts w:eastAsiaTheme="minorEastAsia"/>
          <w:szCs w:val="24"/>
        </w:rPr>
        <w:t xml:space="preserve">The former is affected by the latter. These two variables together influence users’ attitude toward using a system(A), and then influence behavioral intention to use(BI), which finally determine the actual system use(Shallum,et al. 2019). </w:t>
      </w:r>
      <w:r>
        <w:rPr>
          <w:rFonts w:hint="eastAsia" w:eastAsiaTheme="minorEastAsia"/>
          <w:szCs w:val="24"/>
          <w:lang w:val="en-US" w:eastAsia="zh-CN"/>
        </w:rPr>
        <w:t>That</w:t>
      </w:r>
      <w:r>
        <w:rPr>
          <w:rFonts w:hint="default" w:eastAsiaTheme="minorEastAsia"/>
          <w:szCs w:val="24"/>
          <w:lang w:val="en-US" w:eastAsia="zh-CN"/>
        </w:rPr>
        <w:t>’</w:t>
      </w:r>
      <w:r>
        <w:rPr>
          <w:rFonts w:hint="eastAsia" w:eastAsiaTheme="minorEastAsia"/>
          <w:szCs w:val="24"/>
          <w:lang w:val="en-US" w:eastAsia="zh-CN"/>
        </w:rPr>
        <w:t>s how the dependent and independent variables in TAM work with each other.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hint="default" w:eastAsiaTheme="minorEastAsia"/>
          <w:szCs w:val="24"/>
          <w:lang w:val="en-US" w:eastAsia="zh-CN"/>
        </w:rPr>
      </w:pPr>
      <w:r>
        <w:rPr>
          <w:rFonts w:eastAsiaTheme="minorEastAsia"/>
          <w:szCs w:val="24"/>
        </w:rPr>
        <w:t>Shallum also points out that five external factors extend TAM and can influence the two external variables, which include self-efficacy, subjective norms, enjoyment, computer anxiety and experience.</w:t>
      </w:r>
      <w:r>
        <w:rPr>
          <w:rFonts w:hint="eastAsia" w:eastAsiaTheme="minorEastAsia"/>
          <w:szCs w:val="24"/>
          <w:lang w:val="en-US" w:eastAsia="zh-CN"/>
        </w:rPr>
        <w:t xml:space="preserve"> These variables make sense in refining U and E to help making the questionnaire.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2.4.2 Personal Interview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hint="eastAsia" w:eastAsiaTheme="minorEastAsia"/>
          <w:szCs w:val="24"/>
          <w:lang w:val="en-US" w:eastAsia="zh-CN"/>
        </w:rPr>
      </w:pPr>
      <w:r>
        <w:rPr>
          <w:rFonts w:eastAsiaTheme="minorEastAsia"/>
          <w:szCs w:val="24"/>
        </w:rPr>
        <w:t>The personal interview will be used to deepen the understanding of the acceptance of e-learning. It’s another method often used in researching the acceptance(https://biyelunwen.yjbys.com/). Personal interview is a</w:t>
      </w:r>
      <w:ins w:id="77" w:author="lilysue" w:date="2022-06-04T22:51:00Z">
        <w:r>
          <w:rPr>
            <w:rFonts w:hint="eastAsia" w:eastAsiaTheme="minorEastAsia"/>
            <w:szCs w:val="24"/>
          </w:rPr>
          <w:t>n</w:t>
        </w:r>
      </w:ins>
      <w:ins w:id="78" w:author="lilysue" w:date="2022-06-04T22:51:00Z">
        <w:r>
          <w:rPr>
            <w:rFonts w:eastAsiaTheme="minorEastAsia"/>
            <w:szCs w:val="24"/>
          </w:rPr>
          <w:t xml:space="preserve"> </w:t>
        </w:r>
      </w:ins>
      <w:del w:id="79" w:author="lilysue" w:date="2022-06-04T22:51:00Z">
        <w:r>
          <w:rPr>
            <w:rFonts w:eastAsiaTheme="minorEastAsia"/>
            <w:szCs w:val="24"/>
          </w:rPr>
          <w:delText xml:space="preserve"> </w:delText>
        </w:r>
      </w:del>
      <w:r>
        <w:rPr>
          <w:rFonts w:eastAsiaTheme="minorEastAsia"/>
          <w:szCs w:val="24"/>
        </w:rPr>
        <w:t>one-on-one conversation on a topic, aimed at collecting the respondents' views on something or the reasons for making a decision. Compared with TAM, personal interview pays more attention to the psychological factors of the subjects. It significantly eliminates the influence of many irrational factors when filling in the questionnaire.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2.5 Conclusion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rPr>
          <w:rFonts w:hint="eastAsia" w:eastAsiaTheme="minorEastAsia"/>
          <w:szCs w:val="24"/>
          <w:lang w:val="en-US" w:eastAsia="zh-CN"/>
        </w:rPr>
      </w:pPr>
      <w:r>
        <w:rPr>
          <w:rFonts w:eastAsiaTheme="minorEastAsia"/>
          <w:szCs w:val="24"/>
        </w:rPr>
        <w:t xml:space="preserve">The reviewed literature suggests that the wide application of e-learning and the unsuccessfully adopted e-learning system in developing </w:t>
      </w:r>
      <w:del w:id="80" w:author="lilysue" w:date="2022-06-04T22:51:00Z">
        <w:r>
          <w:rPr>
            <w:rFonts w:eastAsiaTheme="minorEastAsia"/>
            <w:szCs w:val="24"/>
          </w:rPr>
          <w:delText xml:space="preserve">country </w:delText>
        </w:r>
      </w:del>
      <w:ins w:id="81" w:author="lilysue" w:date="2022-06-04T22:51:00Z">
        <w:r>
          <w:rPr>
            <w:rFonts w:eastAsiaTheme="minorEastAsia"/>
            <w:szCs w:val="24"/>
          </w:rPr>
          <w:t xml:space="preserve">countries </w:t>
        </w:r>
      </w:ins>
      <w:r>
        <w:rPr>
          <w:rFonts w:eastAsiaTheme="minorEastAsia"/>
          <w:szCs w:val="24"/>
        </w:rPr>
        <w:t xml:space="preserve">make it worthwhile to research the acceptance of e-learning in China. In Chongqing University, there’s a lack of </w:t>
      </w:r>
      <w:del w:id="82" w:author="lilysue" w:date="2022-06-04T22:51:00Z">
        <w:r>
          <w:rPr>
            <w:rFonts w:eastAsiaTheme="minorEastAsia"/>
            <w:szCs w:val="24"/>
          </w:rPr>
          <w:delText xml:space="preserve">survey </w:delText>
        </w:r>
      </w:del>
      <w:ins w:id="83" w:author="lilysue" w:date="2022-06-04T22:51:00Z">
        <w:r>
          <w:rPr>
            <w:rFonts w:eastAsiaTheme="minorEastAsia"/>
            <w:szCs w:val="24"/>
          </w:rPr>
          <w:t xml:space="preserve">surveys </w:t>
        </w:r>
      </w:ins>
      <w:r>
        <w:rPr>
          <w:rFonts w:eastAsiaTheme="minorEastAsia"/>
          <w:szCs w:val="24"/>
        </w:rPr>
        <w:t>on e-learning acceptance in freshmen. Our research makes up for this gap by deeply investigating the e-learning acceptance of freshmen in C</w:t>
      </w:r>
      <w:r>
        <w:rPr>
          <w:rFonts w:hint="eastAsia" w:eastAsiaTheme="minorEastAsia"/>
          <w:szCs w:val="24"/>
          <w:lang w:val="en-US" w:eastAsia="zh-CN"/>
        </w:rPr>
        <w:t>QU.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560" w:firstLineChars="200"/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highlight w:val="none"/>
          <w:lang w:val="en-US" w:eastAsia="zh-CN"/>
        </w:rPr>
        <w:t>Reference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A paper on the statistical strategy of flipping classroom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acceptance survey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(2020).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firstLine="0" w:firstLineChars="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instrText xml:space="preserve"> HYPERLINK "https://biyelunwen.yjbys.com/fanwen/jiaoyu/727279.html" </w:instrTex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https://biyelunwen.yjbys.com/fanwen/jiaoyu/727279.html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Ibrahim(2017)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.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E-LEARNING ACCEPTANCE BASED ON TECHNOLOGY ACCEPTANCE MODEL (TAM)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Knowles, E. &amp; D. Kerkman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(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2007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)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. An investigation of students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attitude and motivation toward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online learning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bookmarkStart w:id="1" w:name="_GoBack"/>
      <w:bookmarkEnd w:id="1"/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instrText xml:space="preserve"> HYPERLINK "http://qikan.cqvip.com/Qikan/Article/Detail?id=7102897825" </w:instrTex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http://qikan.cqvip.com/Qikan/Article/Detail?id=7102897825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jc w:val="left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Personal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Interview(n.d.)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instrText xml:space="preserve"> HYPERLINK "https://baike.baidu.com/item/%E6%B7%B1%E5%BA%A6%E8%AE%BF%E8%B0%88/6523327?fr=aladdin" </w:instrTex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https://baike.baidu.com/item/%E6%B7%B1%E5%BA%A6%E8%AE%BF%E8%B0%88/6523327?fr=aladdin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R.Hussein U.Aditiawarman &amp; N. Mohamed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(2007). E-Learning acceptance in a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developing country: A case of the Indonesian Open University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instrText xml:space="preserve"> HYPERLINK "https://www.semanticscholar.org/paper/E-Learning-acceptance-in-a-developing-country%3A-A-of-Hussein-" </w:instrTex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https://www.semanticscholar.org/paper/E-Learning-acceptance-in-a-developing-country%3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SAID A. SALLOUM , AHMAD QASIM MOHAMMAD ALHAMAD , MOSTAFA AL-EMRAN , AZZA ABDEL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MONEM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&amp;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KHALED SHAALAN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(2019). Exploring Students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Acceptance of E-Learning Through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the Development of a Comprehensive Technology Acceptance Model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Saade, R. &amp; Bahli, B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(2005). The Impact of Cognitive Absorption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on Perceived Usefulness and Perceived Ease of Use in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On-line Learning: an Extension of the Technology Acceptance Model. Information and Management.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instrText xml:space="preserve"> HYPERLINK "https://www.sciencedirect.com/science/article/pii/S0378720604000242" </w:instrTex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https://www.sciencedirect.com/science/article/pii/S0378720604000242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Tsai, C. C., Lin, S. S. &amp; M. J. Tsai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(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2001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)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. Developing an Internet attitude scale for high school students. Computers &amp; Education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Teo, T. (2010a). The development, validation, and analysis of measurement invariance of the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Technology Acceptance 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Measure for Preservice Teachers (TAMPST). Educational and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Psychological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instrText xml:space="preserve"> HYPERLINK "http://dx.doi.org/10.1177/0013164410378087" </w:instrTex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http://dx.doi.org/10.1177/0013164410378087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Technology Acceptance Model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,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TAM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 xml:space="preserve"> (n.d.)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firstLine="0" w:firstLineChars="0"/>
        <w:textAlignment w:val="auto"/>
        <w:rPr>
          <w:rFonts w:hint="default" w:ascii="Times New Roman" w:hAnsi="Times New Roman" w:cs="Times New Roman"/>
          <w:color w:val="auto"/>
          <w:sz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instrText xml:space="preserve"> HYPERLINK "https://baike.baidu.com/item/%E6%8A%80%E6%9C%AF%E6%8E%A5%E5%8F%97%E6%A8%A1%E5%9E%8B/2184121?fromtitle=TAM&amp;fromid=6020551&amp;fr=aladdin" </w:instrTex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t>https://baike.baidu.com/item/%E6%8A%80%E6%9C%AF%E6%8E%A5%E5%8F%97%E6%A8%A1%E5%9E%8B/2184121?fromtitle=TAM&amp;fromid=6020551&amp;fr=aladdin</w:t>
      </w:r>
      <w:r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highlight w:val="none"/>
          <w:lang w:val="en-US" w:eastAsia="zh-CN" w:bidi="ar-SA"/>
        </w:rPr>
        <w:fldChar w:fldCharType="end"/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lysue" w:date="2022-06-04T22:45:00Z" w:initials="">
    <w:p w14:paraId="6A156D69">
      <w:pPr>
        <w:pStyle w:val="2"/>
        <w:ind w:left="0" w:firstLine="0"/>
        <w:rPr>
          <w:rFonts w:eastAsiaTheme="minorEastAsia"/>
        </w:rPr>
      </w:pPr>
      <w:r>
        <w:rPr>
          <w:rFonts w:hint="eastAsia" w:eastAsiaTheme="minorEastAsia"/>
        </w:rPr>
        <w:t>这个subtitle不够理想，未有做到对本section内容的提点跟总结。</w:t>
      </w:r>
    </w:p>
  </w:comment>
  <w:comment w:id="1" w:author="lilysue" w:date="2022-06-04T22:47:00Z" w:initials="">
    <w:p w14:paraId="5C464FF8">
      <w:pPr>
        <w:pStyle w:val="2"/>
        <w:ind w:left="0" w:firstLine="0"/>
        <w:rPr>
          <w:rFonts w:eastAsiaTheme="minorEastAsia"/>
        </w:rPr>
      </w:pPr>
      <w:r>
        <w:rPr>
          <w:rFonts w:hint="eastAsia" w:eastAsiaTheme="minorEastAsia"/>
        </w:rPr>
        <w:t>这个标题的问题同上</w:t>
      </w:r>
    </w:p>
  </w:comment>
  <w:comment w:id="2" w:author="lilysue" w:date="2022-06-04T22:48:00Z" w:initials="">
    <w:p w14:paraId="3004486A">
      <w:pPr>
        <w:pStyle w:val="2"/>
        <w:ind w:left="0" w:firstLine="0"/>
        <w:rPr>
          <w:rFonts w:eastAsiaTheme="minorEastAsia"/>
        </w:rPr>
      </w:pPr>
      <w:r>
        <w:rPr>
          <w:rFonts w:hint="eastAsia" w:eastAsiaTheme="minorEastAsia"/>
        </w:rPr>
        <w:t>？？这句话怎么是对learning的定义？</w:t>
      </w:r>
    </w:p>
  </w:comment>
  <w:comment w:id="3" w:author="lilysue" w:date="2022-06-04T22:49:00Z" w:initials="">
    <w:p w14:paraId="5E731796">
      <w:pPr>
        <w:pStyle w:val="2"/>
        <w:ind w:left="0" w:firstLine="0"/>
      </w:pPr>
      <w:r>
        <w:rPr>
          <w:rFonts w:hint="eastAsia" w:ascii="宋体" w:hAnsi="宋体" w:eastAsia="宋体" w:cs="宋体"/>
        </w:rPr>
        <w:t>这两个variables在introduction对Research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question的介绍中缺乏聚焦性的涉及。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156D69" w15:done="0"/>
  <w15:commentEx w15:paraId="5C464FF8" w15:done="0"/>
  <w15:commentEx w15:paraId="3004486A" w15:done="0"/>
  <w15:commentEx w15:paraId="5E7317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我叫HHC">
    <w15:presenceInfo w15:providerId="WPS Office" w15:userId="3370506498"/>
  </w15:person>
  <w15:person w15:author="lilysue">
    <w15:presenceInfo w15:providerId="Windows Live" w15:userId="48c13c3c2959ef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wNThmM2NkMTA4NjY3YjRjMzAyM2MzZjI5OGM2NDkifQ=="/>
  </w:docVars>
  <w:rsids>
    <w:rsidRoot w:val="00000000"/>
    <w:rsid w:val="220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4" w:lineRule="auto"/>
      <w:ind w:left="5573" w:firstLine="4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Subtitle"/>
    <w:basedOn w:val="1"/>
    <w:next w:val="1"/>
    <w:qFormat/>
    <w:uiPriority w:val="11"/>
    <w:pPr>
      <w:widowControl w:val="0"/>
      <w:spacing w:before="240" w:after="60" w:line="312" w:lineRule="auto"/>
      <w:ind w:left="0" w:firstLine="0"/>
      <w:jc w:val="center"/>
      <w:outlineLvl w:val="1"/>
    </w:pPr>
    <w:rPr>
      <w:rFonts w:asciiTheme="minorHAnsi" w:hAnsiTheme="minorHAnsi" w:eastAsiaTheme="minorEastAsia" w:cstheme="minorBidi"/>
      <w:b/>
      <w:bCs/>
      <w:color w:val="auto"/>
      <w:kern w:val="28"/>
      <w:sz w:val="32"/>
      <w:szCs w:val="32"/>
    </w:rPr>
  </w:style>
  <w:style w:type="character" w:styleId="6">
    <w:name w:val="annotation reference"/>
    <w:basedOn w:val="5"/>
    <w:semiHidden/>
    <w:unhideWhenUsed/>
    <w:uiPriority w:val="99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2022-06-14T03:08:36Z</dcterms:created>
  <dc:creator>hhc</dc:creator>
  <cp:lastModifiedBy>我叫HHC</cp:lastModifiedBy>
  <dcterms:modified xsi:type="dcterms:W3CDTF">2022-06-14T03:13:29Z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6F4B7A3B5DE7499EA689BC85A76E40DF</vt:lpwstr>
  </property>
</Properties>
</file>