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获得</w:t>
      </w:r>
      <w:r>
        <w:rPr>
          <w:rFonts w:hint="eastAsia"/>
          <w:color w:val="FF0000"/>
        </w:rPr>
        <w:t>最受欢迎社团第一名一次，第二名两次</w:t>
      </w:r>
    </w:p>
    <w:p>
      <w:r>
        <w:rPr>
          <w:rFonts w:hint="eastAsia"/>
        </w:rPr>
        <w:t>然后每年都有举办各式各样的比赛，固定会有新生赛，疫情前有重庆高校交流赛，疫情后</w:t>
      </w:r>
      <w:r>
        <w:rPr>
          <w:rFonts w:hint="eastAsia"/>
          <w:color w:val="FF0000"/>
        </w:rPr>
        <w:t>举办了重庆大学师生交流赛</w:t>
      </w:r>
      <w:r>
        <w:rPr>
          <w:rFonts w:hint="eastAsia"/>
        </w:rPr>
        <w:t>，全校师生参与其中，活动受到了一致好评</w:t>
      </w:r>
    </w:p>
    <w:p>
      <w:r>
        <w:rPr>
          <w:rFonts w:hint="eastAsia"/>
        </w:rPr>
        <w:t>除此之外还有平时的约球活动，给大家一个打球交流促进交流的平台</w:t>
      </w:r>
    </w:p>
    <w:p>
      <w:r>
        <w:rPr>
          <w:rFonts w:hint="eastAsia"/>
        </w:rPr>
        <w:t>还有面向大众的教球活动，帮助有兴趣的同学们快速入门，有需要</w:t>
      </w:r>
      <w:r>
        <w:t>(选了羽毛球课)的同学更好地通过考试，拿到好成绩</w:t>
      </w:r>
    </w:p>
    <w:p>
      <w:r>
        <w:rPr>
          <w:rFonts w:hint="eastAsia"/>
          <w:color w:val="FF0000"/>
        </w:rPr>
        <w:t>重庆七校交流赛</w:t>
      </w:r>
      <w:r>
        <w:rPr>
          <w:rFonts w:hint="eastAsia"/>
        </w:rPr>
        <w:t>，具体有</w:t>
      </w:r>
    </w:p>
    <w:p>
      <w:r>
        <w:rPr>
          <w:rFonts w:hint="eastAsia"/>
        </w:rPr>
        <w:t>和</w:t>
      </w:r>
      <w:r>
        <w:rPr>
          <w:rFonts w:hint="eastAsia"/>
          <w:color w:val="FF0000"/>
        </w:rPr>
        <w:t>重医的交流赛</w:t>
      </w:r>
    </w:p>
    <w:p>
      <w:r>
        <w:rPr>
          <w:rFonts w:hint="eastAsia"/>
          <w:color w:val="FF0000"/>
        </w:rPr>
        <w:t>重庆高校交流赛我记得有一届是我们主办</w:t>
      </w:r>
      <w:r>
        <w:rPr>
          <w:rFonts w:hint="eastAsia"/>
        </w:rPr>
        <w:t>，后面是重理主办，他们有川崎赞助</w:t>
      </w:r>
    </w:p>
    <w:p>
      <w:pPr>
        <w:rPr>
          <w:rFonts w:hint="eastAsia"/>
        </w:rPr>
      </w:pPr>
      <w:r>
        <w:rPr>
          <w:rFonts w:hint="eastAsia"/>
        </w:rPr>
        <w:t>“疫情之前，羽协就有举办比赛的传统</w:t>
      </w:r>
      <w:r>
        <w:t>balabala，疫情之后，综合考量到各方因素，羽协举办的赛事调整固定下来成为一年三大赛的传统balabala”</w:t>
      </w:r>
    </w:p>
    <w:p>
      <w:pPr>
        <w:rPr>
          <w:rFonts w:hint="eastAsia"/>
        </w:rPr>
      </w:pPr>
      <w:r>
        <w:rPr>
          <w:rFonts w:hint="eastAsia"/>
        </w:rPr>
        <w:t>/</w:t>
      </w:r>
      <w:r>
        <w:t>///////////////////////////////////////////////////////////////////////////////////////////////////////</w:t>
      </w:r>
    </w:p>
    <w:p>
      <w:pPr>
        <w:pStyle w:val="2"/>
      </w:pPr>
      <w:r>
        <w:rPr>
          <w:rFonts w:hint="eastAsia"/>
        </w:rPr>
        <w:t>项目背景</w:t>
      </w:r>
    </w:p>
    <w:p>
      <w:pPr>
        <w:pStyle w:val="3"/>
      </w:pPr>
      <w:r>
        <w:rPr>
          <w:rFonts w:hint="eastAsia"/>
        </w:rPr>
        <w:t>重大羽协</w:t>
      </w:r>
    </w:p>
    <w:p>
      <w:pPr>
        <w:rPr>
          <w:rFonts w:hint="eastAsia"/>
        </w:rPr>
      </w:pPr>
      <w:r>
        <w:rPr>
          <w:rFonts w:hint="eastAsia"/>
        </w:rPr>
        <w:t>重庆大学羽毛球协会成立于</w:t>
      </w:r>
      <w:r>
        <w:t>2012年，是隶属重大体协的二级社团，曾获得最受欢迎社团第一名一次，第二名两次，每年会举办各式各样的比赛，立志打造热爱运动，热爱生活的羽毛球切磋交流平台，</w:t>
      </w:r>
      <w:r>
        <w:rPr>
          <w:rFonts w:hint="eastAsia"/>
        </w:rPr>
        <w:t>在</w:t>
      </w:r>
      <w:r>
        <w:t>软文化输出</w:t>
      </w:r>
      <w:r>
        <w:rPr>
          <w:rFonts w:hint="eastAsia"/>
        </w:rPr>
        <w:t>方面，羽协</w:t>
      </w:r>
      <w:r>
        <w:t>还设立了面向大众的教学活动，日常约球，公众号经营，以及缠手胶、看球赛活动</w:t>
      </w:r>
      <w:r>
        <w:rPr>
          <w:rFonts w:hint="eastAsia"/>
        </w:rPr>
        <w:t>。</w:t>
      </w:r>
      <w:r>
        <w:t>各项比赛和活动获得全校师生的一致好评。</w:t>
      </w:r>
    </w:p>
    <w:p>
      <w:pPr>
        <w:pStyle w:val="3"/>
      </w:pPr>
      <w:r>
        <w:rPr>
          <w:rFonts w:hint="eastAsia"/>
        </w:rPr>
        <w:t>“树声前锋杯”羽毛球系列比赛</w:t>
      </w:r>
    </w:p>
    <w:p>
      <w:pPr>
        <w:rPr>
          <w:rFonts w:hint="eastAsia"/>
        </w:rPr>
      </w:pPr>
      <w:r>
        <w:rPr>
          <w:rFonts w:hint="eastAsia"/>
        </w:rPr>
        <w:t>疫情之前，羽协就有举办比赛的传统。对校外曾主办一届重庆高校交流赛，多次与川美重师重医重理工商等合作举办外校交流赛，对校内的新生赛和新老生交流赛是重大传统赛事，已连续举办多年，最早可追朔到</w:t>
      </w:r>
      <w:r>
        <w:t>2013年，</w:t>
      </w:r>
      <w:r>
        <w:rPr>
          <w:rFonts w:hint="eastAsia"/>
        </w:rPr>
        <w:t>而面向全校师生的重庆大学师生交流赛也广受好评，疫情之后，综合考量到各方因素，羽协举办的赛事固定为每年的“树声前锋杯”羽毛球系列比赛，包含新生赛，新老生交流赛和团体赛，并作为羽协重点项目推行。可以说，新生赛和新老生交流赛延续的羽协传统赛事，而团体赛的前身是羽协举办的各个面向全校师生的比赛。往年三大比赛分别作为三个重点项目，今年合为一个体育类重点项目申报。“树声前锋杯”羽毛球系列比赛响应国家推动竞技体育高质量发展，</w:t>
      </w:r>
      <w:r>
        <w:t>加快建设体育强国步伐</w:t>
      </w:r>
      <w:r>
        <w:rPr>
          <w:rFonts w:hint="eastAsia"/>
        </w:rPr>
        <w:t>的号召，旨在加强重大师生体育锻炼，推动重庆大学及周围片区高校羽毛球交流平台。</w:t>
      </w:r>
    </w:p>
    <w:p>
      <w:pPr>
        <w:pStyle w:val="2"/>
      </w:pPr>
      <w:r>
        <w:rPr>
          <w:rFonts w:hint="eastAsia"/>
        </w:rPr>
        <w:t>项目方案</w:t>
      </w:r>
    </w:p>
    <w:p>
      <w:pPr>
        <w:pStyle w:val="3"/>
      </w:pPr>
      <w:r>
        <w:rPr>
          <w:rFonts w:hint="eastAsia"/>
        </w:rPr>
        <w:t>新生赛</w:t>
      </w:r>
    </w:p>
    <w:p>
      <w:pPr>
        <w:rPr>
          <w:b/>
          <w:bCs/>
        </w:rPr>
      </w:pPr>
      <w:bookmarkStart w:id="0" w:name="_Hlk120268462"/>
      <w:r>
        <w:rPr>
          <w:rFonts w:hint="eastAsia"/>
          <w:b/>
          <w:bCs/>
        </w:rPr>
        <w:t>活动意义：</w:t>
      </w:r>
    </w:p>
    <w:p>
      <w:pPr>
        <w:ind w:firstLine="420"/>
        <w:rPr>
          <w:rFonts w:hint="eastAsia"/>
        </w:rPr>
      </w:pPr>
      <w:r>
        <w:rPr>
          <w:rFonts w:hint="eastAsia"/>
        </w:rPr>
        <w:t>新生赛是羽协传统赛事之一，已经有九年历史。参赛选手均为当届入学的同学，以吸引新生羽毛球爱好者们加入到校园的运动中并丰富新生们的大学生活为目的，该赛事为刚刚进入学校的羽毛球爱好者们提供的一个同台竞技的舞台。</w:t>
      </w:r>
    </w:p>
    <w:p>
      <w:pPr>
        <w:rPr>
          <w:b/>
          <w:bCs/>
        </w:rPr>
      </w:pPr>
      <w:r>
        <w:rPr>
          <w:rFonts w:hint="eastAsia"/>
          <w:b/>
          <w:bCs/>
        </w:rPr>
        <w:t>时间：</w:t>
      </w:r>
    </w:p>
    <w:p>
      <w:r>
        <w:tab/>
      </w:r>
      <w:r>
        <w:t>2023</w:t>
      </w:r>
      <w:r>
        <w:rPr>
          <w:rFonts w:hint="eastAsia"/>
        </w:rPr>
        <w:t>年</w:t>
      </w:r>
      <w:r>
        <w:t>3</w:t>
      </w:r>
      <w:r>
        <w:rPr>
          <w:rFonts w:hint="eastAsia"/>
        </w:rPr>
        <w:t>月初（春季开学）</w:t>
      </w:r>
    </w:p>
    <w:p>
      <w:pPr>
        <w:rPr>
          <w:b/>
          <w:bCs/>
        </w:rPr>
      </w:pPr>
      <w:r>
        <w:rPr>
          <w:rFonts w:hint="eastAsia"/>
          <w:b/>
          <w:bCs/>
        </w:rPr>
        <w:t>地点：</w:t>
      </w:r>
    </w:p>
    <w:p>
      <w:r>
        <w:tab/>
      </w:r>
      <w:r>
        <w:rPr>
          <w:rFonts w:hint="eastAsia"/>
        </w:rPr>
        <w:t>重庆大学虎溪校区体育馆，熙街羽毛球馆（备选）</w:t>
      </w:r>
    </w:p>
    <w:p>
      <w:pPr>
        <w:rPr>
          <w:b/>
          <w:bCs/>
        </w:rPr>
      </w:pPr>
      <w:r>
        <w:rPr>
          <w:rFonts w:hint="eastAsia"/>
          <w:b/>
          <w:bCs/>
        </w:rPr>
        <w:t>参与对象及人数：</w:t>
      </w:r>
    </w:p>
    <w:p>
      <w:r>
        <w:tab/>
      </w:r>
      <w:r>
        <w:t>2022级全体新生</w:t>
      </w:r>
      <w:r>
        <w:rPr>
          <w:rFonts w:hint="eastAsia"/>
        </w:rPr>
        <w:t>，1</w:t>
      </w:r>
      <w:r>
        <w:t>00</w:t>
      </w:r>
      <w:r>
        <w:rPr>
          <w:rFonts w:hint="eastAsia"/>
        </w:rPr>
        <w:t>人</w:t>
      </w:r>
    </w:p>
    <w:p>
      <w:pPr>
        <w:rPr>
          <w:b/>
          <w:bCs/>
        </w:rPr>
      </w:pPr>
      <w:r>
        <w:rPr>
          <w:rFonts w:hint="eastAsia"/>
          <w:b/>
          <w:bCs/>
        </w:rPr>
        <w:t>活动流程：</w:t>
      </w:r>
    </w:p>
    <w:p>
      <w:pPr>
        <w:pStyle w:val="12"/>
        <w:numPr>
          <w:ilvl w:val="0"/>
          <w:numId w:val="1"/>
        </w:numPr>
        <w:ind w:firstLineChars="0"/>
      </w:pPr>
      <w:r>
        <w:rPr>
          <w:rFonts w:hint="eastAsia"/>
        </w:rPr>
        <w:t>新生以个人为单位报名参赛，比赛人员分为四个大组</w:t>
      </w:r>
    </w:p>
    <w:p>
      <w:pPr>
        <w:pStyle w:val="12"/>
        <w:numPr>
          <w:ilvl w:val="0"/>
          <w:numId w:val="1"/>
        </w:numPr>
        <w:ind w:firstLineChars="0"/>
      </w:pPr>
      <w:r>
        <w:rPr>
          <w:rFonts w:hint="eastAsia"/>
        </w:rPr>
        <w:t>采用淘汰制，进行男子单打，女子单打比赛</w:t>
      </w:r>
      <w:r>
        <w:t xml:space="preserve"> </w:t>
      </w:r>
    </w:p>
    <w:p>
      <w:pPr>
        <w:pStyle w:val="12"/>
        <w:numPr>
          <w:ilvl w:val="0"/>
          <w:numId w:val="1"/>
        </w:numPr>
        <w:ind w:firstLineChars="0"/>
        <w:rPr>
          <w:rFonts w:hint="eastAsia"/>
        </w:rPr>
      </w:pPr>
      <w:r>
        <w:rPr>
          <w:rFonts w:hint="eastAsia"/>
        </w:rPr>
        <w:t>男单，女单分别决出冠、亚、季军各一人</w:t>
      </w:r>
    </w:p>
    <w:bookmarkEnd w:id="0"/>
    <w:p>
      <w:pPr>
        <w:pStyle w:val="3"/>
      </w:pPr>
      <w:r>
        <w:rPr>
          <w:rFonts w:hint="eastAsia"/>
        </w:rPr>
        <w:t>新老生交流赛</w:t>
      </w:r>
    </w:p>
    <w:p>
      <w:pPr>
        <w:rPr>
          <w:b/>
          <w:bCs/>
        </w:rPr>
      </w:pPr>
      <w:r>
        <w:rPr>
          <w:rFonts w:hint="eastAsia"/>
          <w:b/>
          <w:bCs/>
        </w:rPr>
        <w:t>活动意义：</w:t>
      </w:r>
    </w:p>
    <w:p>
      <w:pPr>
        <w:ind w:firstLine="420"/>
      </w:pPr>
      <w:r>
        <w:rPr>
          <w:rFonts w:hint="eastAsia"/>
        </w:rPr>
        <w:t>新老生交流赛以年级为单位，在羽协已经有六年的历史交流赛涵盖男女单双打各项比赛，综合性强，其举办促进了羽协内部各年级羽毛球爱好者之间的技术交流，加深同校学生之间的感情联系</w:t>
      </w:r>
    </w:p>
    <w:p>
      <w:pPr>
        <w:rPr>
          <w:b/>
          <w:bCs/>
        </w:rPr>
      </w:pPr>
      <w:r>
        <w:rPr>
          <w:rFonts w:hint="eastAsia"/>
          <w:b/>
          <w:bCs/>
        </w:rPr>
        <w:t>时间：</w:t>
      </w:r>
    </w:p>
    <w:p>
      <w:r>
        <w:tab/>
      </w:r>
      <w:r>
        <w:t>2023</w:t>
      </w:r>
      <w:r>
        <w:rPr>
          <w:rFonts w:hint="eastAsia"/>
        </w:rPr>
        <w:t>年</w:t>
      </w:r>
      <w:r>
        <w:t>4</w:t>
      </w:r>
      <w:r>
        <w:rPr>
          <w:rFonts w:hint="eastAsia"/>
        </w:rPr>
        <w:t>月</w:t>
      </w:r>
    </w:p>
    <w:p>
      <w:pPr>
        <w:rPr>
          <w:b/>
          <w:bCs/>
        </w:rPr>
      </w:pPr>
      <w:r>
        <w:rPr>
          <w:rFonts w:hint="eastAsia"/>
          <w:b/>
          <w:bCs/>
        </w:rPr>
        <w:t>地点：</w:t>
      </w:r>
    </w:p>
    <w:p>
      <w:r>
        <w:tab/>
      </w:r>
      <w:r>
        <w:rPr>
          <w:rFonts w:hint="eastAsia"/>
        </w:rPr>
        <w:t>重庆大学虎溪校区体育馆，熙街羽毛球馆（备选）</w:t>
      </w:r>
    </w:p>
    <w:p>
      <w:pPr>
        <w:rPr>
          <w:b/>
          <w:bCs/>
        </w:rPr>
      </w:pPr>
      <w:r>
        <w:rPr>
          <w:rFonts w:hint="eastAsia"/>
          <w:b/>
          <w:bCs/>
        </w:rPr>
        <w:t>参与对象及人数：</w:t>
      </w:r>
    </w:p>
    <w:p>
      <w:r>
        <w:tab/>
      </w:r>
      <w:r>
        <w:t>2022级</w:t>
      </w:r>
      <w:r>
        <w:rPr>
          <w:rFonts w:hint="eastAsia"/>
        </w:rPr>
        <w:t>、</w:t>
      </w:r>
      <w:r>
        <w:t>2021级、2020级、2019级全体同学</w:t>
      </w:r>
      <w:r>
        <w:rPr>
          <w:rFonts w:hint="eastAsia"/>
        </w:rPr>
        <w:t>，</w:t>
      </w:r>
      <w:r>
        <w:t>40</w:t>
      </w:r>
      <w:r>
        <w:rPr>
          <w:rFonts w:hint="eastAsia"/>
        </w:rPr>
        <w:t>人</w:t>
      </w:r>
    </w:p>
    <w:p>
      <w:pPr>
        <w:rPr>
          <w:b/>
          <w:bCs/>
        </w:rPr>
      </w:pPr>
      <w:r>
        <w:rPr>
          <w:rFonts w:hint="eastAsia"/>
          <w:b/>
          <w:bCs/>
        </w:rPr>
        <w:t>活动流程：</w:t>
      </w:r>
    </w:p>
    <w:p>
      <w:pPr>
        <w:pStyle w:val="12"/>
        <w:numPr>
          <w:ilvl w:val="0"/>
          <w:numId w:val="2"/>
        </w:numPr>
        <w:ind w:firstLineChars="0"/>
      </w:pPr>
      <w:r>
        <w:rPr>
          <w:rFonts w:hint="eastAsia"/>
        </w:rPr>
        <w:t>各年级选拔出代表团队参赛。</w:t>
      </w:r>
    </w:p>
    <w:p>
      <w:pPr>
        <w:pStyle w:val="12"/>
        <w:numPr>
          <w:ilvl w:val="0"/>
          <w:numId w:val="2"/>
        </w:numPr>
        <w:ind w:firstLineChars="0"/>
      </w:pPr>
      <w:r>
        <w:rPr>
          <w:rFonts w:hint="eastAsia"/>
        </w:rPr>
        <w:t>比赛人员按照年级分为四个大组，采用抽签的方式决定对手。</w:t>
      </w:r>
    </w:p>
    <w:p>
      <w:pPr>
        <w:pStyle w:val="12"/>
        <w:numPr>
          <w:ilvl w:val="0"/>
          <w:numId w:val="2"/>
        </w:numPr>
        <w:ind w:firstLineChars="0"/>
      </w:pPr>
      <w:r>
        <w:rPr>
          <w:rFonts w:hint="eastAsia"/>
        </w:rPr>
        <w:t>进行男单、女单、男双、女双、混双比赛。每场比赛赢得三场为胜。</w:t>
      </w:r>
    </w:p>
    <w:p>
      <w:pPr>
        <w:pStyle w:val="12"/>
        <w:numPr>
          <w:ilvl w:val="0"/>
          <w:numId w:val="2"/>
        </w:numPr>
        <w:ind w:firstLineChars="0"/>
        <w:rPr>
          <w:rFonts w:hint="eastAsia"/>
        </w:rPr>
      </w:pPr>
      <w:r>
        <w:rPr>
          <w:rFonts w:hint="eastAsia"/>
        </w:rPr>
        <w:t>以年级为单位决出冠亚季军</w:t>
      </w:r>
    </w:p>
    <w:p>
      <w:pPr>
        <w:pStyle w:val="3"/>
      </w:pPr>
      <w:r>
        <w:rPr>
          <w:rFonts w:hint="eastAsia"/>
        </w:rPr>
        <w:t>团体赛</w:t>
      </w:r>
    </w:p>
    <w:p>
      <w:pPr>
        <w:rPr>
          <w:b/>
          <w:bCs/>
        </w:rPr>
      </w:pPr>
      <w:r>
        <w:rPr>
          <w:rFonts w:hint="eastAsia"/>
          <w:b/>
          <w:bCs/>
        </w:rPr>
        <w:t>活动意义：</w:t>
      </w:r>
    </w:p>
    <w:p>
      <w:pPr>
        <w:rPr>
          <w:rFonts w:hint="eastAsia"/>
        </w:rPr>
      </w:pPr>
      <w:r>
        <w:rPr>
          <w:b/>
          <w:bCs/>
        </w:rPr>
        <w:tab/>
      </w:r>
      <w:r>
        <w:rPr>
          <w:rFonts w:hint="eastAsia"/>
        </w:rPr>
        <w:t>团体赛面向全校师生，参与对象覆盖到教职工</w:t>
      </w:r>
      <w:r>
        <w:t xml:space="preserve"> 留学生 博士生 研究生 本科生</w:t>
      </w:r>
      <w:r>
        <w:rPr>
          <w:rFonts w:hint="eastAsia"/>
        </w:rPr>
        <w:t>，旨在为重庆大学所有羽毛球爱好者提供相互切磋交流的比赛平台，引导学生走出宿舍，放下手机，加强体育锻炼，增强体育交流，培养师生情感，加强团队合作能力。</w:t>
      </w:r>
    </w:p>
    <w:p>
      <w:pPr>
        <w:rPr>
          <w:b/>
          <w:bCs/>
        </w:rPr>
      </w:pPr>
      <w:r>
        <w:rPr>
          <w:rFonts w:hint="eastAsia"/>
          <w:b/>
          <w:bCs/>
        </w:rPr>
        <w:t>时间：</w:t>
      </w:r>
    </w:p>
    <w:p>
      <w:r>
        <w:tab/>
      </w:r>
      <w:r>
        <w:t>2023</w:t>
      </w:r>
      <w:r>
        <w:rPr>
          <w:rFonts w:hint="eastAsia"/>
        </w:rPr>
        <w:t>年</w:t>
      </w:r>
      <w:r>
        <w:t>5</w:t>
      </w:r>
      <w:r>
        <w:rPr>
          <w:rFonts w:hint="eastAsia"/>
        </w:rPr>
        <w:t>月</w:t>
      </w:r>
    </w:p>
    <w:p>
      <w:pPr>
        <w:rPr>
          <w:b/>
          <w:bCs/>
        </w:rPr>
      </w:pPr>
      <w:r>
        <w:rPr>
          <w:rFonts w:hint="eastAsia"/>
          <w:b/>
          <w:bCs/>
        </w:rPr>
        <w:t>地点：</w:t>
      </w:r>
    </w:p>
    <w:p>
      <w:r>
        <w:tab/>
      </w:r>
      <w:r>
        <w:rPr>
          <w:rFonts w:hint="eastAsia"/>
        </w:rPr>
        <w:t>重庆大学虎溪校区体育馆，重庆大学A区球馆（备选）</w:t>
      </w:r>
    </w:p>
    <w:p>
      <w:pPr>
        <w:rPr>
          <w:b/>
          <w:bCs/>
        </w:rPr>
      </w:pPr>
      <w:r>
        <w:rPr>
          <w:rFonts w:hint="eastAsia"/>
          <w:b/>
          <w:bCs/>
        </w:rPr>
        <w:t>参与对象及人数：</w:t>
      </w:r>
    </w:p>
    <w:p>
      <w:r>
        <w:tab/>
      </w:r>
      <w:r>
        <w:rPr>
          <w:rFonts w:hint="eastAsia"/>
        </w:rPr>
        <w:t>全校师生，</w:t>
      </w:r>
      <w:r>
        <w:t>350</w:t>
      </w:r>
      <w:r>
        <w:rPr>
          <w:rFonts w:hint="eastAsia"/>
        </w:rPr>
        <w:t>人</w:t>
      </w:r>
    </w:p>
    <w:p>
      <w:pPr>
        <w:rPr>
          <w:b/>
          <w:bCs/>
        </w:rPr>
      </w:pPr>
      <w:r>
        <w:rPr>
          <w:rFonts w:hint="eastAsia"/>
          <w:b/>
          <w:bCs/>
        </w:rPr>
        <w:t>活动流程：</w:t>
      </w:r>
    </w:p>
    <w:p>
      <w:pPr>
        <w:pStyle w:val="12"/>
        <w:numPr>
          <w:ilvl w:val="0"/>
          <w:numId w:val="3"/>
        </w:numPr>
        <w:ind w:firstLineChars="0"/>
      </w:pPr>
      <w:r>
        <w:rPr>
          <w:rFonts w:hint="eastAsia"/>
        </w:rPr>
        <w:t>比赛人员自行组队报名。老师与学生均可参加</w:t>
      </w:r>
    </w:p>
    <w:p>
      <w:pPr>
        <w:pStyle w:val="12"/>
        <w:numPr>
          <w:ilvl w:val="0"/>
          <w:numId w:val="3"/>
        </w:numPr>
        <w:ind w:firstLineChars="0"/>
      </w:pPr>
      <w:r>
        <w:rPr>
          <w:rFonts w:hint="eastAsia"/>
        </w:rPr>
        <w:t>抽签决定比赛对手</w:t>
      </w:r>
    </w:p>
    <w:p>
      <w:pPr>
        <w:pStyle w:val="12"/>
        <w:numPr>
          <w:ilvl w:val="0"/>
          <w:numId w:val="3"/>
        </w:numPr>
        <w:ind w:firstLineChars="0"/>
      </w:pPr>
      <w:r>
        <w:rPr>
          <w:rFonts w:hint="eastAsia"/>
        </w:rPr>
        <w:t>进行男单、女单、男双、女双、混双比赛。</w:t>
      </w:r>
    </w:p>
    <w:p>
      <w:pPr>
        <w:pStyle w:val="12"/>
        <w:numPr>
          <w:ilvl w:val="0"/>
          <w:numId w:val="3"/>
        </w:numPr>
        <w:ind w:firstLineChars="0"/>
      </w:pPr>
      <w:r>
        <w:rPr>
          <w:rFonts w:hint="eastAsia"/>
        </w:rPr>
        <w:t>首先赢得三场胜利的队伍为胜。胜利的队伍晋级。</w:t>
      </w:r>
    </w:p>
    <w:p>
      <w:pPr>
        <w:pStyle w:val="12"/>
        <w:numPr>
          <w:ilvl w:val="0"/>
          <w:numId w:val="3"/>
        </w:numPr>
        <w:ind w:firstLineChars="0"/>
        <w:rPr>
          <w:rFonts w:hint="eastAsia"/>
        </w:rPr>
      </w:pPr>
      <w:r>
        <w:rPr>
          <w:rFonts w:hint="eastAsia"/>
        </w:rPr>
        <w:t>以队伍为单位决出冠亚季军</w:t>
      </w:r>
    </w:p>
    <w:p>
      <w:pPr>
        <w:pStyle w:val="2"/>
      </w:pPr>
      <w:r>
        <w:rPr>
          <w:rFonts w:hint="eastAsia"/>
        </w:rPr>
        <w:t>项目宣传</w:t>
      </w:r>
    </w:p>
    <w:p>
      <w:r>
        <w:rPr>
          <w:rFonts w:hint="eastAsia"/>
        </w:rPr>
        <w:t>线上宣传：公众号、官方</w:t>
      </w:r>
      <w:r>
        <w:t>QQ号、官方QQ群等在线推文宣传与后期报道</w:t>
      </w:r>
    </w:p>
    <w:p>
      <w:r>
        <w:rPr>
          <w:rFonts w:hint="eastAsia"/>
        </w:rPr>
        <w:t>哔哩哔哩视频剪辑</w:t>
      </w:r>
    </w:p>
    <w:p>
      <w:r>
        <w:rPr>
          <w:rFonts w:hint="eastAsia"/>
        </w:rPr>
        <w:t>线下宣传：定点摆摊、海报、大屏幕等</w:t>
      </w:r>
    </w:p>
    <w:p>
      <w:pPr>
        <w:pStyle w:val="2"/>
      </w:pPr>
      <w:r>
        <w:rPr>
          <w:rFonts w:hint="eastAsia"/>
        </w:rPr>
        <w:t>往届开展情况</w:t>
      </w:r>
    </w:p>
    <w:p>
      <w:r>
        <w:rPr>
          <w:rFonts w:hint="eastAsia"/>
        </w:rPr>
        <w:t>“树声前锋杯”羽毛球系列比赛的每场赛事从宣传到比赛结束均历时两周，新生赛、新老生交流赛历年参与人数不断上升，上一届分别覆盖到</w:t>
      </w:r>
      <w:r>
        <w:t>80</w:t>
      </w:r>
      <w:r>
        <w:rPr>
          <w:rFonts w:hint="eastAsia"/>
        </w:rPr>
        <w:t>，5</w:t>
      </w:r>
      <w:r>
        <w:t>0</w:t>
      </w:r>
      <w:r>
        <w:rPr>
          <w:rFonts w:hint="eastAsia"/>
        </w:rPr>
        <w:t>余人，团体赛成功举办一届，覆盖到近3</w:t>
      </w:r>
      <w:r>
        <w:t>00</w:t>
      </w:r>
      <w:r>
        <w:rPr>
          <w:rFonts w:hint="eastAsia"/>
        </w:rPr>
        <w:t>人，参与人员包含教职工，留学生、博士、硕士和本科生，活动顺利进行，留下宝贵经验。</w:t>
      </w:r>
    </w:p>
    <w:p>
      <w:pPr>
        <w:pStyle w:val="2"/>
      </w:pPr>
      <w:r>
        <w:rPr>
          <w:rFonts w:hint="eastAsia"/>
        </w:rPr>
        <w:t>经费使用</w:t>
      </w:r>
    </w:p>
    <w:p>
      <w:pPr>
        <w:pStyle w:val="3"/>
      </w:pPr>
      <w:r>
        <w:rPr>
          <w:rFonts w:hint="eastAsia"/>
        </w:rPr>
        <w:t>比赛开销</w:t>
      </w:r>
    </w:p>
    <w:p>
      <w:r>
        <w:rPr>
          <w:rFonts w:hint="eastAsia"/>
        </w:rPr>
        <w:t xml:space="preserve">比赛用球 </w:t>
      </w:r>
      <w:r>
        <w:t>9071</w:t>
      </w:r>
      <w:r>
        <w:rPr>
          <w:rFonts w:hint="eastAsia"/>
        </w:rPr>
        <w:t>元</w:t>
      </w:r>
    </w:p>
    <w:p>
      <w:r>
        <w:rPr>
          <w:rFonts w:hint="eastAsia"/>
        </w:rPr>
        <w:t xml:space="preserve">场地费 </w:t>
      </w:r>
      <w:r>
        <w:t>4600</w:t>
      </w:r>
      <w:r>
        <w:rPr>
          <w:rFonts w:hint="eastAsia"/>
        </w:rPr>
        <w:t>元</w:t>
      </w:r>
    </w:p>
    <w:p>
      <w:r>
        <w:rPr>
          <w:rFonts w:hint="eastAsia"/>
        </w:rPr>
        <w:t xml:space="preserve">裁判费 </w:t>
      </w:r>
      <w:r>
        <w:t>3600</w:t>
      </w:r>
      <w:r>
        <w:rPr>
          <w:rFonts w:hint="eastAsia"/>
        </w:rPr>
        <w:t>元</w:t>
      </w:r>
    </w:p>
    <w:p>
      <w:r>
        <w:rPr>
          <w:rFonts w:hint="eastAsia"/>
        </w:rPr>
        <w:t xml:space="preserve">其他（应急药物、矿泉水、机动费用等） </w:t>
      </w:r>
      <w:r>
        <w:t>2080</w:t>
      </w:r>
      <w:r>
        <w:rPr>
          <w:rFonts w:hint="eastAsia"/>
        </w:rPr>
        <w:t>元</w:t>
      </w:r>
    </w:p>
    <w:p>
      <w:pPr>
        <w:pStyle w:val="3"/>
      </w:pPr>
      <w:r>
        <w:rPr>
          <w:rFonts w:hint="eastAsia"/>
        </w:rPr>
        <w:t>奖品开销</w:t>
      </w:r>
    </w:p>
    <w:p>
      <w:r>
        <w:rPr>
          <w:rFonts w:hint="eastAsia"/>
        </w:rPr>
        <w:t xml:space="preserve">奖杯、奖牌及各类奖品 </w:t>
      </w:r>
      <w:r>
        <w:t>6556</w:t>
      </w:r>
      <w:r>
        <w:rPr>
          <w:rFonts w:hint="eastAsia"/>
        </w:rPr>
        <w:t>元</w:t>
      </w:r>
    </w:p>
    <w:p>
      <w:pPr>
        <w:pStyle w:val="3"/>
      </w:pPr>
      <w:r>
        <w:rPr>
          <w:rFonts w:hint="eastAsia"/>
        </w:rPr>
        <w:t>合计：</w:t>
      </w:r>
      <w:r>
        <w:t>25907</w:t>
      </w:r>
      <w:r>
        <w:rPr>
          <w:rFonts w:hint="eastAsia"/>
        </w:rPr>
        <w:t>元</w:t>
      </w:r>
    </w:p>
    <w:p>
      <w:pPr>
        <w:pStyle w:val="2"/>
      </w:pPr>
      <w:r>
        <w:rPr>
          <w:rFonts w:hint="eastAsia"/>
        </w:rPr>
        <w:t>项目前景</w:t>
      </w:r>
    </w:p>
    <w:p>
      <w:r>
        <w:rPr>
          <w:rFonts w:hint="eastAsia"/>
        </w:rPr>
        <w:t>“树声前锋杯”羽毛球系列比赛项目是在推动竞技体育高质量发展，加快建设体育强国步伐的国家号召下重庆众多体育建设项目的一个缩影，未来该项目也有巨大的潜在发展前景。在校内，我们希望进一步扩大系列比赛规模，让更多的教职工和学生体验的羽毛球竞技的乐趣，其覆盖人群可以扩大到学校普通员工，学校附属机构如校医院职工等，并举办更多更新形式的比赛，让每一位同学都有展示自己的机会；对校外，该项目可以争取联动，促进高校之间的交流，加强巴渝地区高校羽毛球氛围。</w:t>
      </w:r>
    </w:p>
    <w:p>
      <w:pPr>
        <w:widowControl/>
        <w:jc w:val="left"/>
      </w:pPr>
      <w:r>
        <w:br w:type="page"/>
      </w:r>
    </w:p>
    <w:p>
      <w:pPr>
        <w:pStyle w:val="2"/>
      </w:pPr>
      <w:r>
        <w:rPr>
          <w:rFonts w:hint="eastAsia"/>
        </w:rPr>
        <w:t>讲稿：</w:t>
      </w:r>
    </w:p>
    <w:p>
      <w:pPr>
        <w:ind w:firstLine="420"/>
      </w:pPr>
      <w:r>
        <w:rPr>
          <w:rFonts w:hint="eastAsia"/>
        </w:rPr>
        <w:t>尊敬的各位评</w:t>
      </w:r>
      <w:del w:id="0" w:author="WPS_1578230665" w:date="2022-11-25T19:49:00Z">
        <w:r>
          <w:rPr>
            <w:rFonts w:hint="default"/>
            <w:lang w:val="en-US"/>
          </w:rPr>
          <w:delText>为</w:delText>
        </w:r>
      </w:del>
      <w:ins w:id="1" w:author="WPS_1578230665" w:date="2022-11-25T19:49:07Z">
        <w:r>
          <w:rPr>
            <w:rFonts w:hint="eastAsia"/>
            <w:lang w:val="en-US" w:eastAsia="zh-CN"/>
          </w:rPr>
          <w:t>委</w:t>
        </w:r>
      </w:ins>
      <w:r>
        <w:rPr>
          <w:rFonts w:hint="eastAsia"/>
        </w:rPr>
        <w:t>老师，大家好，我是重庆大学羽毛球社副社长韩昊辰，非常高兴能由我来为大家介绍羽协的重点项目，我们的项目名称是“树声前锋杯”羽毛球系列比赛。</w:t>
      </w:r>
    </w:p>
    <w:p>
      <w:pPr>
        <w:ind w:firstLine="420"/>
      </w:pPr>
      <w:r>
        <w:rPr>
          <w:rFonts w:hint="eastAsia"/>
        </w:rPr>
        <w:t>我将从六个方面介绍我们的项目：项目背景，项目方案，项目宣传，往届开展情况，经费使用和项目前景。</w:t>
      </w:r>
    </w:p>
    <w:p>
      <w:pPr>
        <w:ind w:firstLine="420"/>
      </w:pPr>
      <w:r>
        <w:rPr>
          <w:rFonts w:hint="eastAsia"/>
        </w:rPr>
        <w:t>首先，请允许我介绍一下我们社团。重庆大学羽毛球协会成立于</w:t>
      </w:r>
      <w:r>
        <w:t>2012年，是隶属重大体协的二级社团，曾获得最受欢迎社团第一名一次，第二名两次，每年会举办各式各样的比赛，立志打造热爱运动，热爱生活的羽毛球切磋交流平台，在软文化输出方面，羽协还设立了面向大众的教学活动，日常约球，公众号</w:t>
      </w:r>
      <w:del w:id="2" w:author="WPS_1578230665" w:date="2022-11-25T19:50:23Z">
        <w:r>
          <w:rPr>
            <w:rFonts w:hint="default"/>
            <w:lang w:val="en-US"/>
          </w:rPr>
          <w:delText>经</w:delText>
        </w:r>
      </w:del>
      <w:ins w:id="3" w:author="WPS_1578230665" w:date="2022-11-25T19:50:26Z">
        <w:r>
          <w:rPr>
            <w:rFonts w:hint="eastAsia"/>
            <w:lang w:val="en-US" w:eastAsia="zh-CN"/>
          </w:rPr>
          <w:t>运</w:t>
        </w:r>
      </w:ins>
      <w:r>
        <w:t>营，以及缠手胶、看球赛活动。各</w:t>
      </w:r>
      <w:ins w:id="4" w:author="WPS_1578230665" w:date="2022-11-25T19:52:48Z">
        <w:r>
          <w:rPr>
            <w:rFonts w:hint="eastAsia"/>
            <w:lang w:val="en-US" w:eastAsia="zh-CN"/>
          </w:rPr>
          <w:t>种</w:t>
        </w:r>
      </w:ins>
      <w:del w:id="5" w:author="WPS_1578230665" w:date="2022-11-25T19:53:15Z">
        <w:r>
          <w:rPr/>
          <w:delText>项</w:delText>
        </w:r>
      </w:del>
      <w:r>
        <w:t>比赛和活动获得</w:t>
      </w:r>
      <w:ins w:id="6" w:author="WPS_1578230665" w:date="2022-11-25T19:53:26Z">
        <w:r>
          <w:rPr>
            <w:rFonts w:hint="eastAsia"/>
            <w:lang w:val="en-US" w:eastAsia="zh-CN"/>
          </w:rPr>
          <w:t>了</w:t>
        </w:r>
      </w:ins>
      <w:r>
        <w:t>全校师生的一致好评。</w:t>
      </w:r>
    </w:p>
    <w:p>
      <w:pPr>
        <w:ind w:firstLine="420"/>
      </w:pPr>
      <w:r>
        <w:rPr>
          <w:rFonts w:hint="eastAsia"/>
        </w:rPr>
        <w:t>疫情之前，羽协就有举办比赛的传统。对校外曾主办一届重庆高校交流赛，多次与川美重师重医重理工商等合作举办外校交流赛，对校内的新生赛和新老生交流赛是重大传统赛事，已连续举办多年，最早可追朔到</w:t>
      </w:r>
      <w:r>
        <w:t>2013年，而面向全校师生的重庆大学师生交流赛也广受好评，疫情之后，综合考量到各方因素，羽协举办的赛事固定为每年的“树声前锋杯”羽毛球系列比赛，包含新生赛，新老生交流赛和团体赛，并作为羽协重点项目推行。可以说，新生赛和新老生交流赛延续</w:t>
      </w:r>
      <w:ins w:id="7" w:author="WPS_1578230665" w:date="2022-11-25T19:55:47Z">
        <w:r>
          <w:rPr>
            <w:rFonts w:hint="eastAsia"/>
            <w:lang w:val="en-US" w:eastAsia="zh-CN"/>
          </w:rPr>
          <w:t>着</w:t>
        </w:r>
      </w:ins>
      <w:del w:id="8" w:author="WPS_1578230665" w:date="2022-11-25T19:55:46Z">
        <w:r>
          <w:rPr/>
          <w:delText>的</w:delText>
        </w:r>
      </w:del>
      <w:r>
        <w:t>羽协传统赛事，而团体赛的前身</w:t>
      </w:r>
      <w:ins w:id="9" w:author="WPS_1578230665" w:date="2022-11-25T19:55:55Z">
        <w:r>
          <w:rPr>
            <w:rFonts w:hint="eastAsia"/>
            <w:lang w:val="en-US" w:eastAsia="zh-CN"/>
          </w:rPr>
          <w:t>则</w:t>
        </w:r>
      </w:ins>
      <w:r>
        <w:t>是羽协举办的各个面向全校师生的比赛。往年三大比赛分别作为三个重</w:t>
      </w:r>
      <w:r>
        <w:rPr>
          <w:rFonts w:hint="eastAsia"/>
        </w:rPr>
        <w:t>点项目，今年合为</w:t>
      </w:r>
      <w:ins w:id="10" w:author="WPS_1578230665" w:date="2022-11-25T19:56:16Z">
        <w:r>
          <w:rPr>
            <w:rFonts w:hint="eastAsia"/>
            <w:lang w:val="en-US" w:eastAsia="zh-CN"/>
          </w:rPr>
          <w:t>一体</w:t>
        </w:r>
      </w:ins>
      <w:ins w:id="11" w:author="WPS_1578230665" w:date="2022-11-25T19:56:17Z">
        <w:r>
          <w:rPr>
            <w:rFonts w:hint="eastAsia"/>
            <w:lang w:val="en-US" w:eastAsia="zh-CN"/>
          </w:rPr>
          <w:t>，</w:t>
        </w:r>
      </w:ins>
      <w:ins w:id="12" w:author="WPS_1578230665" w:date="2022-11-25T19:56:20Z">
        <w:r>
          <w:rPr>
            <w:rFonts w:hint="eastAsia"/>
            <w:lang w:val="en-US" w:eastAsia="zh-CN"/>
          </w:rPr>
          <w:t>作为</w:t>
        </w:r>
      </w:ins>
      <w:r>
        <w:rPr>
          <w:rFonts w:hint="eastAsia"/>
        </w:rPr>
        <w:t>一个体育类重点项目申报。“树声前锋杯”羽毛球系列比赛响应国家推动竞技体育高质量发展，加快建设体育强国步伐的号召，旨在</w:t>
      </w:r>
      <w:del w:id="13" w:author="WPS_1578230665" w:date="2022-11-25T19:56:53Z">
        <w:r>
          <w:rPr>
            <w:rFonts w:hint="default"/>
            <w:lang w:val="en-US"/>
          </w:rPr>
          <w:delText>加强</w:delText>
        </w:r>
      </w:del>
      <w:ins w:id="14" w:author="WPS_1578230665" w:date="2022-11-25T19:56:54Z">
        <w:r>
          <w:rPr>
            <w:rFonts w:hint="eastAsia"/>
            <w:lang w:val="en-US" w:eastAsia="zh-CN"/>
          </w:rPr>
          <w:t>呼吁</w:t>
        </w:r>
      </w:ins>
      <w:r>
        <w:rPr>
          <w:rFonts w:hint="eastAsia"/>
        </w:rPr>
        <w:t>重大师生</w:t>
      </w:r>
      <w:ins w:id="15" w:author="WPS_1578230665" w:date="2022-11-25T19:57:01Z">
        <w:r>
          <w:rPr>
            <w:rFonts w:hint="eastAsia"/>
            <w:lang w:val="en-US" w:eastAsia="zh-CN"/>
          </w:rPr>
          <w:t>积极</w:t>
        </w:r>
      </w:ins>
      <w:ins w:id="16" w:author="WPS_1578230665" w:date="2022-11-25T19:56:58Z">
        <w:r>
          <w:rPr>
            <w:rFonts w:hint="eastAsia"/>
            <w:lang w:val="en-US" w:eastAsia="zh-CN"/>
          </w:rPr>
          <w:t>参</w:t>
        </w:r>
      </w:ins>
      <w:ins w:id="17" w:author="WPS_1578230665" w:date="2022-11-25T19:57:05Z">
        <w:r>
          <w:rPr>
            <w:rFonts w:hint="eastAsia"/>
            <w:lang w:val="en-US" w:eastAsia="zh-CN"/>
          </w:rPr>
          <w:t>加</w:t>
        </w:r>
      </w:ins>
      <w:r>
        <w:rPr>
          <w:rFonts w:hint="eastAsia"/>
        </w:rPr>
        <w:t>体育锻炼，推动重庆大学及周围片区高校羽毛球交流平台</w:t>
      </w:r>
      <w:ins w:id="18" w:author="WPS_1578230665" w:date="2022-11-25T19:57:24Z">
        <w:r>
          <w:rPr>
            <w:rFonts w:hint="eastAsia"/>
            <w:lang w:val="en-US" w:eastAsia="zh-CN"/>
          </w:rPr>
          <w:t>的</w:t>
        </w:r>
      </w:ins>
      <w:ins w:id="19" w:author="WPS_1578230665" w:date="2022-11-25T19:57:30Z">
        <w:r>
          <w:rPr>
            <w:rFonts w:hint="eastAsia"/>
            <w:lang w:val="en-US" w:eastAsia="zh-CN"/>
          </w:rPr>
          <w:t>发展</w:t>
        </w:r>
      </w:ins>
      <w:r>
        <w:rPr>
          <w:rFonts w:hint="eastAsia"/>
        </w:rPr>
        <w:t>。</w:t>
      </w:r>
    </w:p>
    <w:p>
      <w:pPr>
        <w:ind w:firstLine="420"/>
      </w:pPr>
      <w:r>
        <w:rPr>
          <w:rFonts w:hint="eastAsia"/>
        </w:rPr>
        <w:t>下面是对我们项目包含的三大赛事的具体介绍。</w:t>
      </w:r>
    </w:p>
    <w:p>
      <w:pPr>
        <w:ind w:firstLine="420"/>
      </w:pPr>
      <w:r>
        <w:rPr>
          <w:rFonts w:hint="eastAsia"/>
        </w:rPr>
        <w:t>新生赛</w:t>
      </w:r>
      <w:ins w:id="20" w:author="WPS_1578230665" w:date="2022-11-25T19:57:59Z">
        <w:r>
          <w:rPr>
            <w:rFonts w:hint="eastAsia"/>
            <w:lang w:val="en-US" w:eastAsia="zh-CN"/>
          </w:rPr>
          <w:t>作为</w:t>
        </w:r>
      </w:ins>
      <w:del w:id="21" w:author="WPS_1578230665" w:date="2022-11-25T19:57:58Z">
        <w:r>
          <w:rPr>
            <w:rFonts w:hint="eastAsia"/>
          </w:rPr>
          <w:delText>是</w:delText>
        </w:r>
      </w:del>
      <w:r>
        <w:rPr>
          <w:rFonts w:hint="eastAsia"/>
        </w:rPr>
        <w:t>羽协传统赛事之一，已经有九年历史。参赛选手均为</w:t>
      </w:r>
      <w:del w:id="22" w:author="WPS_1578230665" w:date="2022-11-25T19:58:25Z">
        <w:r>
          <w:rPr>
            <w:rFonts w:hint="default"/>
            <w:lang w:val="en-US"/>
          </w:rPr>
          <w:delText>当届</w:delText>
        </w:r>
      </w:del>
      <w:ins w:id="23" w:author="WPS_1578230665" w:date="2022-11-25T19:58:27Z">
        <w:r>
          <w:rPr>
            <w:rFonts w:hint="eastAsia"/>
            <w:lang w:val="en-US" w:eastAsia="zh-CN"/>
          </w:rPr>
          <w:t>该年</w:t>
        </w:r>
      </w:ins>
      <w:r>
        <w:rPr>
          <w:rFonts w:hint="eastAsia"/>
        </w:rPr>
        <w:t>入学的同学，</w:t>
      </w:r>
      <w:ins w:id="24" w:author="WPS_1578230665" w:date="2022-11-25T19:58:45Z">
        <w:r>
          <w:rPr>
            <w:rFonts w:hint="eastAsia"/>
          </w:rPr>
          <w:t>该赛事</w:t>
        </w:r>
      </w:ins>
      <w:r>
        <w:rPr>
          <w:rFonts w:hint="eastAsia"/>
        </w:rPr>
        <w:t>以吸引新生羽毛球爱好者们加入到校园的运动中并丰富新生们的大学生活为目的，</w:t>
      </w:r>
      <w:del w:id="25" w:author="WPS_1578230665" w:date="2022-11-25T19:58:43Z">
        <w:r>
          <w:rPr>
            <w:rFonts w:hint="eastAsia"/>
          </w:rPr>
          <w:delText>该赛事</w:delText>
        </w:r>
      </w:del>
      <w:r>
        <w:rPr>
          <w:rFonts w:hint="eastAsia"/>
        </w:rPr>
        <w:t>为刚刚进入学校的羽毛球爱好者们提供的一个同台竞技的舞台。</w:t>
      </w:r>
    </w:p>
    <w:p>
      <w:pPr>
        <w:ind w:firstLine="420"/>
      </w:pPr>
      <w:r>
        <w:rPr>
          <w:rFonts w:hint="eastAsia"/>
        </w:rPr>
        <w:t>本期新生赛预计在</w:t>
      </w:r>
      <w:r>
        <w:t>2023年3月初</w:t>
      </w:r>
      <w:r>
        <w:rPr>
          <w:rFonts w:hint="eastAsia"/>
        </w:rPr>
        <w:t>即</w:t>
      </w:r>
      <w:r>
        <w:t>春季开学</w:t>
      </w:r>
      <w:r>
        <w:rPr>
          <w:rFonts w:hint="eastAsia"/>
        </w:rPr>
        <w:t>后开展，从宣传报名到活动结束持续两周，正式比赛期间，选取</w:t>
      </w:r>
      <w:r>
        <w:t>重庆大学虎溪校区体育馆</w:t>
      </w:r>
      <w:r>
        <w:rPr>
          <w:rFonts w:hint="eastAsia"/>
        </w:rPr>
        <w:t>作为比赛地点，使用4个场地，比赛6个小时，参与对象为</w:t>
      </w:r>
      <w:r>
        <w:t>2022级全体新生</w:t>
      </w:r>
      <w:r>
        <w:rPr>
          <w:rFonts w:hint="eastAsia"/>
        </w:rPr>
        <w:t>，预计覆盖人数</w:t>
      </w:r>
      <w:r>
        <w:t>100人</w:t>
      </w:r>
      <w:r>
        <w:rPr>
          <w:rFonts w:hint="eastAsia"/>
        </w:rPr>
        <w:t>。</w:t>
      </w:r>
    </w:p>
    <w:p>
      <w:pPr>
        <w:ind w:firstLine="420"/>
      </w:pPr>
      <w:r>
        <w:rPr>
          <w:rFonts w:hint="eastAsia"/>
        </w:rPr>
        <w:t>新生赛具体流程为：</w:t>
      </w:r>
    </w:p>
    <w:p>
      <w:pPr>
        <w:ind w:firstLine="420"/>
      </w:pPr>
      <w:r>
        <w:rPr>
          <w:rFonts w:hint="eastAsia"/>
        </w:rPr>
        <w:t>（一）</w:t>
      </w:r>
      <w:r>
        <w:t>2022</w:t>
      </w:r>
      <w:r>
        <w:rPr>
          <w:rFonts w:hint="eastAsia"/>
        </w:rPr>
        <w:t>级新生以个人为单位报名参赛，比赛人员分为四个大组，采用淘汰制。</w:t>
      </w:r>
    </w:p>
    <w:p>
      <w:pPr>
        <w:ind w:firstLine="420"/>
      </w:pPr>
      <w:r>
        <w:rPr>
          <w:rFonts w:hint="eastAsia"/>
        </w:rPr>
        <w:t>（二）比赛采用三局两胜制，进行男子单打，女子单打比赛</w:t>
      </w:r>
    </w:p>
    <w:p>
      <w:pPr>
        <w:ind w:firstLine="420" w:firstLineChars="200"/>
        <w:rPr>
          <w:rFonts w:hint="eastAsia"/>
        </w:rPr>
      </w:pPr>
      <w:r>
        <w:t xml:space="preserve"> (三) 比赛人员在比赛开始时间15分钟内未到场则视为弃权。</w:t>
      </w:r>
    </w:p>
    <w:p>
      <w:pPr>
        <w:ind w:firstLine="420"/>
        <w:rPr>
          <w:rFonts w:hint="eastAsia"/>
        </w:rPr>
      </w:pPr>
      <w:r>
        <w:rPr>
          <w:rFonts w:hint="eastAsia"/>
        </w:rPr>
        <w:t>（四）男单，女单分别决出冠、亚、季军各一人</w:t>
      </w:r>
    </w:p>
    <w:p>
      <w:pPr>
        <w:ind w:firstLine="420"/>
      </w:pPr>
      <w:r>
        <w:rPr>
          <w:rFonts w:hint="eastAsia"/>
        </w:rPr>
        <w:t>（五）在单打比赛结束后，新生自由组队进行双打趣味赛。</w:t>
      </w:r>
    </w:p>
    <w:p>
      <w:pPr>
        <w:ind w:firstLine="420"/>
      </w:pPr>
      <w:r>
        <w:rPr>
          <w:rFonts w:hint="eastAsia"/>
        </w:rPr>
        <w:t>在比赛过程中，每个场地设置有一个主裁判和若干边裁判执裁，由裁判长控制整场比赛进度快慢，同时会有相关羽协干部在场监督，并且比赛现场为比赛人员准备了矿泉水和应急药物，并有机动人员随时待命。</w:t>
      </w:r>
    </w:p>
    <w:p>
      <w:pPr>
        <w:ind w:firstLine="420"/>
        <w:rPr>
          <w:rFonts w:hint="eastAsia"/>
        </w:rPr>
      </w:pPr>
      <w:r>
        <w:rPr>
          <w:rFonts w:hint="eastAsia"/>
        </w:rPr>
        <w:t>新生赛奖项设置为冠军奖杯、奖牌+价值</w:t>
      </w:r>
      <w:r>
        <w:t>180</w:t>
      </w:r>
      <w:r>
        <w:rPr>
          <w:rFonts w:hint="eastAsia"/>
        </w:rPr>
        <w:t>元羽毛球拍两把，亚军为奖杯、奖牌+价值8</w:t>
      </w:r>
      <w:r>
        <w:t>5</w:t>
      </w:r>
      <w:r>
        <w:rPr>
          <w:rFonts w:hint="eastAsia"/>
        </w:rPr>
        <w:t>元羽毛球两桶，季军为奖杯、奖牌+价值5</w:t>
      </w:r>
      <w:r>
        <w:t>5</w:t>
      </w:r>
      <w:r>
        <w:rPr>
          <w:rFonts w:hint="eastAsia"/>
        </w:rPr>
        <w:t>元羽毛球两桶。</w:t>
      </w:r>
    </w:p>
    <w:p>
      <w:pPr>
        <w:ind w:firstLine="420"/>
      </w:pPr>
      <w:r>
        <w:rPr>
          <w:rFonts w:hint="eastAsia"/>
        </w:rPr>
        <w:t>新老生交流赛以年级为单位，在羽协已经有六年的历史</w:t>
      </w:r>
      <w:ins w:id="26" w:author="WPS_1578230665" w:date="2022-11-25T20:00:21Z">
        <w:r>
          <w:rPr>
            <w:rFonts w:hint="eastAsia"/>
            <w:lang w:eastAsia="zh-CN"/>
          </w:rPr>
          <w:t>。</w:t>
        </w:r>
      </w:ins>
      <w:r>
        <w:rPr>
          <w:rFonts w:hint="eastAsia"/>
        </w:rPr>
        <w:t>交流赛涵盖男女单双打各项比赛，综合性强，其举办</w:t>
      </w:r>
      <w:ins w:id="27" w:author="WPS_1578230665" w:date="2022-11-25T20:00:29Z">
        <w:r>
          <w:rPr>
            <w:rFonts w:hint="eastAsia"/>
            <w:lang w:val="en-US" w:eastAsia="zh-CN"/>
          </w:rPr>
          <w:t>不仅</w:t>
        </w:r>
      </w:ins>
      <w:r>
        <w:rPr>
          <w:rFonts w:hint="eastAsia"/>
        </w:rPr>
        <w:t>促进了羽协内部各年级羽毛球爱好者之间的技术交流，</w:t>
      </w:r>
      <w:ins w:id="28" w:author="WPS_1578230665" w:date="2022-11-25T20:00:34Z">
        <w:r>
          <w:rPr>
            <w:rFonts w:hint="eastAsia"/>
            <w:lang w:val="en-US" w:eastAsia="zh-CN"/>
          </w:rPr>
          <w:t>更</w:t>
        </w:r>
      </w:ins>
      <w:r>
        <w:rPr>
          <w:rFonts w:hint="eastAsia"/>
        </w:rPr>
        <w:t>加深</w:t>
      </w:r>
      <w:ins w:id="29" w:author="WPS_1578230665" w:date="2022-11-25T20:00:37Z">
        <w:r>
          <w:rPr>
            <w:rFonts w:hint="eastAsia"/>
            <w:lang w:val="en-US" w:eastAsia="zh-CN"/>
          </w:rPr>
          <w:t>了</w:t>
        </w:r>
      </w:ins>
      <w:r>
        <w:rPr>
          <w:rFonts w:hint="eastAsia"/>
        </w:rPr>
        <w:t>同校学生之间的感情联系。</w:t>
      </w:r>
    </w:p>
    <w:p>
      <w:pPr>
        <w:ind w:firstLine="420"/>
      </w:pPr>
      <w:r>
        <w:rPr>
          <w:rFonts w:hint="eastAsia"/>
        </w:rPr>
        <w:t>本期新老生交流赛预计在</w:t>
      </w:r>
      <w:r>
        <w:t>2023年4</w:t>
      </w:r>
      <w:r>
        <w:rPr>
          <w:rFonts w:hint="eastAsia"/>
        </w:rPr>
        <w:t>月</w:t>
      </w:r>
      <w:r>
        <w:t>开展，</w:t>
      </w:r>
      <w:r>
        <w:rPr>
          <w:rFonts w:hint="eastAsia"/>
        </w:rPr>
        <w:t>从宣传报名到活动结束持续两周，正式比赛期间，选取重庆大学虎溪校区体育馆作为比赛地点，使用</w:t>
      </w:r>
      <w:r>
        <w:t>4个场地，比赛6个小时，参与对象为2022级、2021级、2020级、2019级全体同学，预计覆盖人数40人。</w:t>
      </w:r>
    </w:p>
    <w:p>
      <w:pPr>
        <w:ind w:firstLine="420"/>
      </w:pPr>
      <w:r>
        <w:rPr>
          <w:rFonts w:hint="eastAsia"/>
        </w:rPr>
        <w:t>新老生交流赛具体流程为：</w:t>
      </w:r>
    </w:p>
    <w:p>
      <w:pPr>
        <w:ind w:firstLine="420"/>
      </w:pPr>
      <w:r>
        <w:t>1.</w:t>
      </w:r>
      <w:r>
        <w:tab/>
      </w:r>
      <w:r>
        <w:t>各年级选拔出代表团队参赛。</w:t>
      </w:r>
    </w:p>
    <w:p>
      <w:pPr>
        <w:ind w:firstLine="420"/>
      </w:pPr>
      <w:r>
        <w:t>2.</w:t>
      </w:r>
      <w:r>
        <w:tab/>
      </w:r>
      <w:r>
        <w:t>比赛人员按照年级分为四个大组，采用抽签的方式决定对手。</w:t>
      </w:r>
    </w:p>
    <w:p>
      <w:pPr>
        <w:ind w:firstLine="420"/>
      </w:pPr>
      <w:r>
        <w:t>3.</w:t>
      </w:r>
      <w:r>
        <w:tab/>
      </w:r>
      <w:r>
        <w:t>进行男单、女单、男双、女双、混双比赛。每场比赛赢得三场为胜。</w:t>
      </w:r>
    </w:p>
    <w:p>
      <w:pPr>
        <w:ind w:firstLine="420"/>
        <w:rPr>
          <w:rFonts w:hint="eastAsia"/>
        </w:rPr>
      </w:pPr>
      <w:r>
        <w:t>4.</w:t>
      </w:r>
      <w:r>
        <w:tab/>
      </w:r>
      <w:r>
        <w:t>以年级为单位决出冠亚季军</w:t>
      </w:r>
    </w:p>
    <w:p>
      <w:pPr>
        <w:ind w:firstLine="420"/>
      </w:pPr>
      <w:r>
        <w:rPr>
          <w:rFonts w:hint="eastAsia"/>
        </w:rPr>
        <w:t>同样该比赛会设置裁判执裁，羽协监督干部，应急水和药物以及机动人员。</w:t>
      </w:r>
    </w:p>
    <w:p>
      <w:pPr>
        <w:ind w:firstLine="420"/>
        <w:rPr>
          <w:rFonts w:hint="eastAsia"/>
        </w:rPr>
      </w:pPr>
      <w:r>
        <w:rPr>
          <w:rFonts w:hint="eastAsia"/>
        </w:rPr>
        <w:t>新老生交流赛奖品设置为冠军队伍奖金4</w:t>
      </w:r>
      <w:r>
        <w:t>00</w:t>
      </w:r>
      <w:r>
        <w:rPr>
          <w:rFonts w:hint="eastAsia"/>
        </w:rPr>
        <w:t>元+奖杯奖牌，亚军队伍为奖金2</w:t>
      </w:r>
      <w:r>
        <w:t>50</w:t>
      </w:r>
      <w:r>
        <w:rPr>
          <w:rFonts w:hint="eastAsia"/>
        </w:rPr>
        <w:t>元+奖杯奖牌，季军队伍为奖金1</w:t>
      </w:r>
      <w:r>
        <w:t>50</w:t>
      </w:r>
      <w:r>
        <w:rPr>
          <w:rFonts w:hint="eastAsia"/>
        </w:rPr>
        <w:t>元+奖杯奖牌。</w:t>
      </w:r>
    </w:p>
    <w:p>
      <w:pPr>
        <w:ind w:firstLine="420"/>
      </w:pPr>
      <w:r>
        <w:rPr>
          <w:rFonts w:hint="eastAsia"/>
        </w:rPr>
        <w:t>团体赛面向全校师生，参与对象覆盖到教职工</w:t>
      </w:r>
      <w:r>
        <w:t xml:space="preserve"> 留学生 博士生 研究生 本科生，旨在为重庆大学所有羽毛球爱好者提供相互切磋交流的比赛平台，引导学生走出宿舍，放下手机，加强体育锻炼，</w:t>
      </w:r>
      <w:del w:id="30" w:author="WPS_1578230665" w:date="2022-11-25T20:01:26Z">
        <w:r>
          <w:rPr>
            <w:rFonts w:hint="default"/>
            <w:lang w:val="en-US"/>
          </w:rPr>
          <w:delText>增强</w:delText>
        </w:r>
      </w:del>
      <w:ins w:id="31" w:author="WPS_1578230665" w:date="2022-11-25T20:01:27Z">
        <w:r>
          <w:rPr>
            <w:rFonts w:hint="eastAsia"/>
            <w:lang w:val="en-US" w:eastAsia="zh-CN"/>
          </w:rPr>
          <w:t>促进</w:t>
        </w:r>
      </w:ins>
      <w:r>
        <w:t>体育交流，</w:t>
      </w:r>
      <w:ins w:id="32" w:author="WPS_1578230665" w:date="2022-11-25T20:01:33Z">
        <w:r>
          <w:rPr>
            <w:rFonts w:hint="eastAsia"/>
            <w:lang w:val="en-US" w:eastAsia="zh-CN"/>
          </w:rPr>
          <w:t>增进</w:t>
        </w:r>
      </w:ins>
      <w:r>
        <w:t>培养师生情感，</w:t>
      </w:r>
      <w:del w:id="33" w:author="WPS_1578230665" w:date="2022-11-25T20:01:15Z">
        <w:r>
          <w:rPr>
            <w:rFonts w:hint="default"/>
            <w:lang w:val="en-US"/>
          </w:rPr>
          <w:delText>加强</w:delText>
        </w:r>
      </w:del>
      <w:ins w:id="34" w:author="WPS_1578230665" w:date="2022-11-25T20:01:16Z">
        <w:r>
          <w:rPr>
            <w:rFonts w:hint="eastAsia"/>
            <w:lang w:val="en-US" w:eastAsia="zh-CN"/>
          </w:rPr>
          <w:t>提高</w:t>
        </w:r>
      </w:ins>
      <w:r>
        <w:t>团队合作能力。</w:t>
      </w:r>
    </w:p>
    <w:p>
      <w:pPr>
        <w:ind w:firstLine="420"/>
      </w:pPr>
      <w:r>
        <w:rPr>
          <w:rFonts w:hint="eastAsia"/>
        </w:rPr>
        <w:t>本期团体赛预计在</w:t>
      </w:r>
      <w:r>
        <w:t>2023年5月开展，</w:t>
      </w:r>
      <w:r>
        <w:rPr>
          <w:rFonts w:hint="eastAsia"/>
        </w:rPr>
        <w:t>从宣传报名到活动结束持续两周，正式比赛期间，选取重庆大学虎溪校区体育馆作为比赛地点，使用</w:t>
      </w:r>
      <w:r>
        <w:t>4个场地，比赛11个小时，参与对象为</w:t>
      </w:r>
      <w:r>
        <w:rPr>
          <w:rFonts w:hint="eastAsia"/>
        </w:rPr>
        <w:t>全校师生</w:t>
      </w:r>
      <w:r>
        <w:t>，预计覆盖人数350人。</w:t>
      </w:r>
    </w:p>
    <w:p>
      <w:pPr>
        <w:ind w:firstLine="420"/>
      </w:pPr>
      <w:r>
        <w:rPr>
          <w:rFonts w:hint="eastAsia"/>
        </w:rPr>
        <w:t>团体赛具体流程为：</w:t>
      </w:r>
    </w:p>
    <w:p>
      <w:pPr>
        <w:ind w:firstLine="420"/>
      </w:pPr>
      <w:r>
        <w:t>1.</w:t>
      </w:r>
      <w:r>
        <w:tab/>
      </w:r>
      <w:r>
        <w:t>比赛人员自行组队报名。老师与学生均可参加</w:t>
      </w:r>
    </w:p>
    <w:p>
      <w:pPr>
        <w:ind w:firstLine="420"/>
      </w:pPr>
      <w:r>
        <w:t>2.</w:t>
      </w:r>
      <w:r>
        <w:tab/>
      </w:r>
      <w:r>
        <w:t>抽签决定比赛对手</w:t>
      </w:r>
    </w:p>
    <w:p>
      <w:pPr>
        <w:ind w:firstLine="420"/>
      </w:pPr>
      <w:r>
        <w:t>3.</w:t>
      </w:r>
      <w:r>
        <w:tab/>
      </w:r>
      <w:r>
        <w:t>进行男单、女单、男双、女双、混双比赛。</w:t>
      </w:r>
    </w:p>
    <w:p>
      <w:pPr>
        <w:ind w:firstLine="420"/>
      </w:pPr>
      <w:r>
        <w:t>4.</w:t>
      </w:r>
      <w:r>
        <w:tab/>
      </w:r>
      <w:r>
        <w:t>首先赢得三场胜利的队伍为胜。胜利的队伍晋级。</w:t>
      </w:r>
    </w:p>
    <w:p>
      <w:pPr>
        <w:ind w:firstLine="420"/>
      </w:pPr>
      <w:r>
        <w:t>5.</w:t>
      </w:r>
      <w:r>
        <w:tab/>
      </w:r>
      <w:r>
        <w:t>以队伍为单位决出冠亚季军</w:t>
      </w:r>
    </w:p>
    <w:p>
      <w:r>
        <w:tab/>
      </w:r>
      <w:r>
        <w:rPr>
          <w:rFonts w:hint="eastAsia"/>
        </w:rPr>
        <w:t>并设置裁判执裁，羽协监督干部，应急水和药物以及机动人员。</w:t>
      </w:r>
    </w:p>
    <w:p>
      <w:r>
        <w:tab/>
      </w:r>
      <w:r>
        <w:rPr>
          <w:rFonts w:hint="eastAsia"/>
        </w:rPr>
        <w:t>团体赛奖项设置为冠军队伍奖杯奖牌奖状+价值2</w:t>
      </w:r>
      <w:r>
        <w:t>20</w:t>
      </w:r>
      <w:r>
        <w:rPr>
          <w:rFonts w:hint="eastAsia"/>
        </w:rPr>
        <w:t>元运动背包8个，亚军队伍为奖杯奖牌奖状</w:t>
      </w:r>
      <w:r>
        <w:t>+</w:t>
      </w:r>
      <w:r>
        <w:rPr>
          <w:rFonts w:hint="eastAsia"/>
        </w:rPr>
        <w:t>价值1</w:t>
      </w:r>
      <w:r>
        <w:t>50</w:t>
      </w:r>
      <w:r>
        <w:rPr>
          <w:rFonts w:hint="eastAsia"/>
        </w:rPr>
        <w:t>元定制球衣8</w:t>
      </w:r>
      <w:ins w:id="35" w:author="WPS_1578230665" w:date="2022-11-25T20:02:03Z">
        <w:r>
          <w:rPr>
            <w:rFonts w:hint="eastAsia"/>
            <w:lang w:val="en-US" w:eastAsia="zh-CN"/>
          </w:rPr>
          <w:t>件</w:t>
        </w:r>
      </w:ins>
      <w:del w:id="36" w:author="WPS_1578230665" w:date="2022-11-25T20:01:58Z">
        <w:r>
          <w:rPr>
            <w:rFonts w:hint="eastAsia"/>
          </w:rPr>
          <w:delText>个</w:delText>
        </w:r>
      </w:del>
      <w:r>
        <w:rPr>
          <w:rFonts w:hint="eastAsia"/>
        </w:rPr>
        <w:t>，季军队伍为奖杯奖牌奖状</w:t>
      </w:r>
      <w:r>
        <w:t>+</w:t>
      </w:r>
      <w:r>
        <w:rPr>
          <w:rFonts w:hint="eastAsia"/>
        </w:rPr>
        <w:t>价值1</w:t>
      </w:r>
      <w:r>
        <w:t>40</w:t>
      </w:r>
      <w:r>
        <w:rPr>
          <w:rFonts w:hint="eastAsia"/>
        </w:rPr>
        <w:t>元天猫精灵8个。</w:t>
      </w:r>
    </w:p>
    <w:p>
      <w:r>
        <w:tab/>
      </w:r>
      <w:r>
        <w:rPr>
          <w:rFonts w:hint="eastAsia"/>
        </w:rPr>
        <w:t>在项目宣传方面，本项目将采取线上线下结合的方式进行宣传，线上宣传的方式包括羽协官方公众号、</w:t>
      </w:r>
      <w:r>
        <w:t>QQ号、QQ群等</w:t>
      </w:r>
      <w:del w:id="37" w:author="WPS_1578230665" w:date="2022-11-25T20:02:40Z">
        <w:r>
          <w:rPr>
            <w:rFonts w:hint="default"/>
            <w:lang w:val="en-US"/>
          </w:rPr>
          <w:delText>在线</w:delText>
        </w:r>
      </w:del>
      <w:ins w:id="38" w:author="WPS_1578230665" w:date="2022-11-25T20:02:43Z">
        <w:r>
          <w:rPr>
            <w:rFonts w:hint="eastAsia"/>
            <w:lang w:val="en-US" w:eastAsia="zh-CN"/>
          </w:rPr>
          <w:t>实时</w:t>
        </w:r>
      </w:ins>
      <w:r>
        <w:t>推文宣传与后期报道</w:t>
      </w:r>
      <w:r>
        <w:rPr>
          <w:rFonts w:hint="eastAsia"/>
        </w:rPr>
        <w:t>，哔哩哔哩视频剪辑，线下宣传将</w:t>
      </w:r>
      <w:del w:id="39" w:author="WPS_1578230665" w:date="2022-11-25T20:03:01Z">
        <w:r>
          <w:rPr>
            <w:rFonts w:hint="default"/>
            <w:lang w:val="en-US"/>
          </w:rPr>
          <w:delText>使用</w:delText>
        </w:r>
      </w:del>
      <w:ins w:id="40" w:author="WPS_1578230665" w:date="2022-11-25T20:03:02Z">
        <w:r>
          <w:rPr>
            <w:rFonts w:hint="eastAsia"/>
            <w:lang w:val="en-US" w:eastAsia="zh-CN"/>
          </w:rPr>
          <w:t>采用</w:t>
        </w:r>
      </w:ins>
      <w:r>
        <w:rPr>
          <w:rFonts w:hint="eastAsia"/>
        </w:rPr>
        <w:t>定点摆摊、海报、大屏幕展示等方式。</w:t>
      </w:r>
    </w:p>
    <w:p>
      <w:r>
        <w:tab/>
      </w:r>
      <w:r>
        <w:rPr>
          <w:rFonts w:hint="eastAsia"/>
        </w:rPr>
        <w:t>回望过去，“树声前锋杯”羽毛球系列比赛的每场赛事从宣传到比赛结束均历时两周，新生赛、新老生交流赛历年参与人数不断上升，上一届分别覆盖到</w:t>
      </w:r>
      <w:r>
        <w:t>80，50余人，团体赛成功举办一届，覆盖到近300人，参与人员包含教职工，留学生、博士、硕士和本科生，</w:t>
      </w:r>
      <w:ins w:id="41" w:author="WPS_1578230665" w:date="2022-11-25T20:03:36Z">
        <w:r>
          <w:rPr>
            <w:rFonts w:hint="eastAsia"/>
            <w:lang w:val="en-US" w:eastAsia="zh-CN"/>
          </w:rPr>
          <w:t>往</w:t>
        </w:r>
      </w:ins>
      <w:ins w:id="42" w:author="WPS_1578230665" w:date="2022-11-25T20:03:42Z">
        <w:r>
          <w:rPr>
            <w:rFonts w:hint="eastAsia"/>
            <w:lang w:val="en-US" w:eastAsia="zh-CN"/>
          </w:rPr>
          <w:t>届</w:t>
        </w:r>
      </w:ins>
      <w:r>
        <w:t>活动</w:t>
      </w:r>
      <w:ins w:id="43" w:author="WPS_1578230665" w:date="2022-11-25T20:03:45Z">
        <w:r>
          <w:rPr>
            <w:rFonts w:hint="eastAsia"/>
            <w:lang w:val="en-US" w:eastAsia="zh-CN"/>
          </w:rPr>
          <w:t>的</w:t>
        </w:r>
      </w:ins>
      <w:r>
        <w:t>顺利进行，</w:t>
      </w:r>
      <w:ins w:id="44" w:author="WPS_1578230665" w:date="2022-11-25T20:03:48Z">
        <w:r>
          <w:rPr>
            <w:rFonts w:hint="eastAsia"/>
            <w:lang w:val="en-US" w:eastAsia="zh-CN"/>
          </w:rPr>
          <w:t>为</w:t>
        </w:r>
      </w:ins>
      <w:ins w:id="45" w:author="WPS_1578230665" w:date="2022-11-25T20:03:50Z">
        <w:r>
          <w:rPr>
            <w:rFonts w:hint="eastAsia"/>
            <w:lang w:val="en-US" w:eastAsia="zh-CN"/>
          </w:rPr>
          <w:t>今天的我们</w:t>
        </w:r>
      </w:ins>
      <w:r>
        <w:t>留下</w:t>
      </w:r>
      <w:ins w:id="46" w:author="WPS_1578230665" w:date="2022-11-25T20:03:54Z">
        <w:r>
          <w:rPr>
            <w:rFonts w:hint="eastAsia"/>
            <w:lang w:val="en-US" w:eastAsia="zh-CN"/>
          </w:rPr>
          <w:t>了</w:t>
        </w:r>
      </w:ins>
      <w:ins w:id="47" w:author="WPS_1578230665" w:date="2022-11-25T20:03:55Z">
        <w:r>
          <w:rPr>
            <w:rFonts w:hint="eastAsia"/>
            <w:lang w:val="en-US" w:eastAsia="zh-CN"/>
          </w:rPr>
          <w:t>许多</w:t>
        </w:r>
      </w:ins>
      <w:r>
        <w:t>宝贵</w:t>
      </w:r>
      <w:ins w:id="48" w:author="WPS_1578230665" w:date="2022-11-25T20:03:57Z">
        <w:r>
          <w:rPr>
            <w:rFonts w:hint="eastAsia"/>
            <w:lang w:val="en-US" w:eastAsia="zh-CN"/>
          </w:rPr>
          <w:t>的</w:t>
        </w:r>
      </w:ins>
      <w:r>
        <w:t>经验。</w:t>
      </w:r>
    </w:p>
    <w:p>
      <w:r>
        <w:tab/>
      </w:r>
      <w:r>
        <w:rPr>
          <w:rFonts w:hint="eastAsia"/>
        </w:rPr>
        <w:t>项目经费使用方面，主要可将项目开销分为比赛开销和奖品开销，三场赛事总共开销和费用明细可见PPT，比赛开销包括比赛用球</w:t>
      </w:r>
      <w:r>
        <w:t>9071元</w:t>
      </w:r>
      <w:r>
        <w:rPr>
          <w:rFonts w:hint="eastAsia"/>
        </w:rPr>
        <w:t>，场地费</w:t>
      </w:r>
      <w:r>
        <w:t xml:space="preserve"> 4600元</w:t>
      </w:r>
      <w:r>
        <w:rPr>
          <w:rFonts w:hint="eastAsia"/>
        </w:rPr>
        <w:t>，裁判费</w:t>
      </w:r>
      <w:r>
        <w:t xml:space="preserve"> 3600元</w:t>
      </w:r>
      <w:r>
        <w:rPr>
          <w:rFonts w:hint="eastAsia"/>
        </w:rPr>
        <w:t>，其他如应急药物、矿泉水、机动费用等共2</w:t>
      </w:r>
      <w:r>
        <w:t>080元</w:t>
      </w:r>
      <w:r>
        <w:rPr>
          <w:rFonts w:hint="eastAsia"/>
        </w:rPr>
        <w:t>，奖杯、奖牌及各类奖品</w:t>
      </w:r>
      <w:r>
        <w:t>6556元</w:t>
      </w:r>
      <w:r>
        <w:rPr>
          <w:rFonts w:hint="eastAsia"/>
        </w:rPr>
        <w:t>，总价为2</w:t>
      </w:r>
      <w:r>
        <w:t>5907</w:t>
      </w:r>
      <w:r>
        <w:rPr>
          <w:rFonts w:hint="eastAsia"/>
        </w:rPr>
        <w:t>元。</w:t>
      </w:r>
    </w:p>
    <w:p>
      <w:pPr>
        <w:rPr>
          <w:rFonts w:hint="eastAsia"/>
        </w:rPr>
      </w:pPr>
      <w:r>
        <w:tab/>
      </w:r>
      <w:r>
        <w:rPr>
          <w:rFonts w:hint="eastAsia"/>
        </w:rPr>
        <w:t>最后，</w:t>
      </w:r>
      <w:del w:id="49" w:author="WPS_1578230665" w:date="2022-11-25T20:07:29Z">
        <w:r>
          <w:rPr>
            <w:rFonts w:hint="default"/>
            <w:lang w:val="en-US"/>
          </w:rPr>
          <w:delText>该项目的前景值得展望</w:delText>
        </w:r>
      </w:del>
      <w:ins w:id="50" w:author="WPS_1578230665" w:date="2022-11-25T20:07:30Z">
        <w:r>
          <w:rPr>
            <w:rFonts w:hint="eastAsia"/>
            <w:lang w:val="en-US" w:eastAsia="zh-CN"/>
          </w:rPr>
          <w:t>让我们</w:t>
        </w:r>
      </w:ins>
      <w:ins w:id="51" w:author="WPS_1578230665" w:date="2022-11-25T20:07:32Z">
        <w:r>
          <w:rPr>
            <w:rFonts w:hint="eastAsia"/>
            <w:lang w:val="en-US" w:eastAsia="zh-CN"/>
          </w:rPr>
          <w:t>共同</w:t>
        </w:r>
      </w:ins>
      <w:ins w:id="52" w:author="WPS_1578230665" w:date="2022-11-25T20:07:34Z">
        <w:r>
          <w:rPr>
            <w:rFonts w:hint="eastAsia"/>
            <w:lang w:val="en-US" w:eastAsia="zh-CN"/>
          </w:rPr>
          <w:t>展望</w:t>
        </w:r>
      </w:ins>
      <w:ins w:id="53" w:author="WPS_1578230665" w:date="2022-11-25T20:07:41Z">
        <w:r>
          <w:rPr>
            <w:rFonts w:hint="eastAsia"/>
            <w:lang w:val="en-US" w:eastAsia="zh-CN"/>
          </w:rPr>
          <w:t>“</w:t>
        </w:r>
      </w:ins>
      <w:ins w:id="54" w:author="WPS_1578230665" w:date="2022-11-25T20:07:55Z">
        <w:r>
          <w:rPr>
            <w:rFonts w:hint="eastAsia"/>
          </w:rPr>
          <w:t>树声前锋杯</w:t>
        </w:r>
      </w:ins>
      <w:ins w:id="55" w:author="WPS_1578230665" w:date="2022-11-25T20:07:41Z">
        <w:r>
          <w:rPr>
            <w:rFonts w:hint="eastAsia"/>
            <w:lang w:val="en-US" w:eastAsia="zh-CN"/>
          </w:rPr>
          <w:t>”</w:t>
        </w:r>
      </w:ins>
      <w:ins w:id="56" w:author="WPS_1578230665" w:date="2022-11-25T20:07:57Z">
        <w:r>
          <w:rPr>
            <w:rFonts w:hint="eastAsia"/>
            <w:lang w:val="en-US" w:eastAsia="zh-CN"/>
          </w:rPr>
          <w:t>的</w:t>
        </w:r>
      </w:ins>
      <w:ins w:id="57" w:author="WPS_1578230665" w:date="2022-11-25T20:08:01Z">
        <w:r>
          <w:rPr>
            <w:rFonts w:hint="eastAsia"/>
            <w:lang w:val="en-US" w:eastAsia="zh-CN"/>
          </w:rPr>
          <w:t>美好前景</w:t>
        </w:r>
      </w:ins>
      <w:r>
        <w:rPr>
          <w:rFonts w:hint="eastAsia"/>
        </w:rPr>
        <w:t>，</w:t>
      </w:r>
      <w:del w:id="58" w:author="WPS_1578230665" w:date="2022-11-25T20:08:45Z">
        <w:r>
          <w:rPr>
            <w:rFonts w:hint="default"/>
            <w:lang w:val="en-US"/>
          </w:rPr>
          <w:delText>“树声前锋杯”羽毛球系列</w:delText>
        </w:r>
      </w:del>
      <w:ins w:id="59" w:author="WPS_1578230665" w:date="2022-11-25T20:08:46Z">
        <w:r>
          <w:rPr>
            <w:rFonts w:hint="eastAsia"/>
            <w:lang w:val="en-US" w:eastAsia="zh-CN"/>
          </w:rPr>
          <w:t>该</w:t>
        </w:r>
      </w:ins>
      <w:r>
        <w:rPr>
          <w:rFonts w:hint="eastAsia"/>
        </w:rPr>
        <w:t>比赛项目是在推动竞技体育高质量发展，加快建设体育强国步伐的国家号召下重庆众多体育建设项目的一个缩影，</w:t>
      </w:r>
      <w:del w:id="60" w:author="WPS_1578230665" w:date="2022-11-25T20:09:01Z">
        <w:r>
          <w:rPr>
            <w:rFonts w:hint="default"/>
            <w:lang w:val="en-US"/>
          </w:rPr>
          <w:delText>未来</w:delText>
        </w:r>
      </w:del>
      <w:ins w:id="61" w:author="WPS_1578230665" w:date="2022-11-25T20:09:03Z">
        <w:r>
          <w:rPr>
            <w:rFonts w:hint="eastAsia"/>
            <w:lang w:val="en-US" w:eastAsia="zh-CN"/>
          </w:rPr>
          <w:t>无论是</w:t>
        </w:r>
      </w:ins>
      <w:ins w:id="62" w:author="WPS_1578230665" w:date="2022-11-25T20:09:05Z">
        <w:r>
          <w:rPr>
            <w:rFonts w:hint="eastAsia"/>
            <w:lang w:val="en-US" w:eastAsia="zh-CN"/>
          </w:rPr>
          <w:t>现在</w:t>
        </w:r>
      </w:ins>
      <w:ins w:id="63" w:author="WPS_1578230665" w:date="2022-11-25T20:09:06Z">
        <w:r>
          <w:rPr>
            <w:rFonts w:hint="eastAsia"/>
            <w:lang w:val="en-US" w:eastAsia="zh-CN"/>
          </w:rPr>
          <w:t>还是</w:t>
        </w:r>
      </w:ins>
      <w:ins w:id="64" w:author="WPS_1578230665" w:date="2022-11-25T20:09:08Z">
        <w:r>
          <w:rPr>
            <w:rFonts w:hint="eastAsia"/>
            <w:lang w:val="en-US" w:eastAsia="zh-CN"/>
          </w:rPr>
          <w:t>未来，</w:t>
        </w:r>
      </w:ins>
      <w:r>
        <w:rPr>
          <w:rFonts w:hint="eastAsia"/>
        </w:rPr>
        <w:t>该项目</w:t>
      </w:r>
      <w:ins w:id="65" w:author="WPS_1578230665" w:date="2022-11-25T20:09:14Z">
        <w:r>
          <w:rPr>
            <w:rFonts w:hint="eastAsia"/>
            <w:lang w:val="en-US" w:eastAsia="zh-CN"/>
          </w:rPr>
          <w:t>都</w:t>
        </w:r>
      </w:ins>
      <w:del w:id="66" w:author="WPS_1578230665" w:date="2022-11-25T20:09:13Z">
        <w:r>
          <w:rPr>
            <w:rFonts w:hint="eastAsia"/>
          </w:rPr>
          <w:delText>也</w:delText>
        </w:r>
      </w:del>
      <w:r>
        <w:rPr>
          <w:rFonts w:hint="eastAsia"/>
        </w:rPr>
        <w:t>有巨大的</w:t>
      </w:r>
      <w:del w:id="67" w:author="WPS_1578230665" w:date="2022-11-25T20:09:21Z">
        <w:r>
          <w:rPr>
            <w:rFonts w:hint="eastAsia"/>
          </w:rPr>
          <w:delText>潜在</w:delText>
        </w:r>
      </w:del>
      <w:r>
        <w:rPr>
          <w:rFonts w:hint="eastAsia"/>
        </w:rPr>
        <w:t>发展前景。在校内，我们希望进一步扩大系列比赛规模，让更多的教职工和学生体验的羽毛球竞技的乐趣，其覆盖人群可以扩大到学校普通员工，学校附属机构如校医院职工等，并举办更多更新形式的比赛，让每一位同学</w:t>
      </w:r>
      <w:ins w:id="68" w:author="WPS_1578230665" w:date="2022-11-25T20:06:04Z">
        <w:r>
          <w:rPr>
            <w:rFonts w:hint="eastAsia"/>
            <w:lang w:eastAsia="zh-CN"/>
          </w:rPr>
          <w:t>、</w:t>
        </w:r>
      </w:ins>
      <w:ins w:id="69" w:author="WPS_1578230665" w:date="2022-11-25T20:06:09Z">
        <w:r>
          <w:rPr>
            <w:rFonts w:hint="eastAsia"/>
            <w:lang w:val="en-US" w:eastAsia="zh-CN"/>
          </w:rPr>
          <w:t>教</w:t>
        </w:r>
      </w:ins>
      <w:ins w:id="70" w:author="WPS_1578230665" w:date="2022-11-25T20:06:06Z">
        <w:r>
          <w:rPr>
            <w:rFonts w:hint="eastAsia"/>
            <w:lang w:val="en-US" w:eastAsia="zh-CN"/>
          </w:rPr>
          <w:t>职工</w:t>
        </w:r>
      </w:ins>
      <w:r>
        <w:rPr>
          <w:rFonts w:hint="eastAsia"/>
        </w:rPr>
        <w:t>都有展示自己的机会；对校外，该项目可以争取</w:t>
      </w:r>
      <w:ins w:id="71" w:author="WPS_1578230665" w:date="2022-11-25T20:09:43Z">
        <w:r>
          <w:rPr>
            <w:rFonts w:hint="eastAsia"/>
            <w:lang w:val="en-US" w:eastAsia="zh-CN"/>
          </w:rPr>
          <w:t>多校</w:t>
        </w:r>
      </w:ins>
      <w:bookmarkStart w:id="1" w:name="_GoBack"/>
      <w:bookmarkEnd w:id="1"/>
      <w:r>
        <w:rPr>
          <w:rFonts w:hint="eastAsia"/>
        </w:rPr>
        <w:t>联动，促进高校之间的交流，</w:t>
      </w:r>
      <w:del w:id="72" w:author="WPS_1578230665" w:date="2022-11-25T20:06:20Z">
        <w:r>
          <w:rPr>
            <w:rFonts w:hint="default"/>
            <w:lang w:val="en-US"/>
          </w:rPr>
          <w:delText>加强</w:delText>
        </w:r>
      </w:del>
      <w:ins w:id="73" w:author="WPS_1578230665" w:date="2022-11-25T20:06:23Z">
        <w:r>
          <w:rPr>
            <w:rFonts w:hint="eastAsia"/>
            <w:lang w:val="en-US" w:eastAsia="zh-CN"/>
          </w:rPr>
          <w:t>营造</w:t>
        </w:r>
      </w:ins>
      <w:r>
        <w:rPr>
          <w:rFonts w:hint="eastAsia"/>
        </w:rPr>
        <w:t>巴渝地区高校</w:t>
      </w:r>
      <w:ins w:id="74" w:author="WPS_1578230665" w:date="2022-11-25T20:06:47Z">
        <w:r>
          <w:rPr>
            <w:rFonts w:hint="eastAsia"/>
            <w:lang w:val="en-US" w:eastAsia="zh-CN"/>
          </w:rPr>
          <w:t>良好的</w:t>
        </w:r>
      </w:ins>
      <w:r>
        <w:rPr>
          <w:rFonts w:hint="eastAsia"/>
        </w:rPr>
        <w:t>羽毛球氛围。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A318AD"/>
    <w:multiLevelType w:val="multilevel"/>
    <w:tmpl w:val="51A318AD"/>
    <w:lvl w:ilvl="0" w:tentative="0">
      <w:start w:val="1"/>
      <w:numFmt w:val="decimal"/>
      <w:lvlText w:val="%1."/>
      <w:lvlJc w:val="left"/>
      <w:pPr>
        <w:ind w:left="838" w:hanging="420"/>
      </w:pPr>
    </w:lvl>
    <w:lvl w:ilvl="1" w:tentative="0">
      <w:start w:val="1"/>
      <w:numFmt w:val="lowerLetter"/>
      <w:lvlText w:val="%2)"/>
      <w:lvlJc w:val="left"/>
      <w:pPr>
        <w:ind w:left="1258" w:hanging="420"/>
      </w:pPr>
    </w:lvl>
    <w:lvl w:ilvl="2" w:tentative="0">
      <w:start w:val="1"/>
      <w:numFmt w:val="lowerRoman"/>
      <w:lvlText w:val="%3."/>
      <w:lvlJc w:val="right"/>
      <w:pPr>
        <w:ind w:left="1678" w:hanging="420"/>
      </w:pPr>
    </w:lvl>
    <w:lvl w:ilvl="3" w:tentative="0">
      <w:start w:val="1"/>
      <w:numFmt w:val="decimal"/>
      <w:lvlText w:val="%4."/>
      <w:lvlJc w:val="left"/>
      <w:pPr>
        <w:ind w:left="2098" w:hanging="420"/>
      </w:pPr>
    </w:lvl>
    <w:lvl w:ilvl="4" w:tentative="0">
      <w:start w:val="1"/>
      <w:numFmt w:val="lowerLetter"/>
      <w:lvlText w:val="%5)"/>
      <w:lvlJc w:val="left"/>
      <w:pPr>
        <w:ind w:left="2518" w:hanging="420"/>
      </w:pPr>
    </w:lvl>
    <w:lvl w:ilvl="5" w:tentative="0">
      <w:start w:val="1"/>
      <w:numFmt w:val="lowerRoman"/>
      <w:lvlText w:val="%6."/>
      <w:lvlJc w:val="right"/>
      <w:pPr>
        <w:ind w:left="2938" w:hanging="420"/>
      </w:pPr>
    </w:lvl>
    <w:lvl w:ilvl="6" w:tentative="0">
      <w:start w:val="1"/>
      <w:numFmt w:val="decimal"/>
      <w:lvlText w:val="%7."/>
      <w:lvlJc w:val="left"/>
      <w:pPr>
        <w:ind w:left="3358" w:hanging="420"/>
      </w:pPr>
    </w:lvl>
    <w:lvl w:ilvl="7" w:tentative="0">
      <w:start w:val="1"/>
      <w:numFmt w:val="lowerLetter"/>
      <w:lvlText w:val="%8)"/>
      <w:lvlJc w:val="left"/>
      <w:pPr>
        <w:ind w:left="3778" w:hanging="420"/>
      </w:pPr>
    </w:lvl>
    <w:lvl w:ilvl="8" w:tentative="0">
      <w:start w:val="1"/>
      <w:numFmt w:val="lowerRoman"/>
      <w:lvlText w:val="%9."/>
      <w:lvlJc w:val="right"/>
      <w:pPr>
        <w:ind w:left="4198" w:hanging="420"/>
      </w:pPr>
    </w:lvl>
  </w:abstractNum>
  <w:abstractNum w:abstractNumId="1">
    <w:nsid w:val="52B53D1F"/>
    <w:multiLevelType w:val="multilevel"/>
    <w:tmpl w:val="52B53D1F"/>
    <w:lvl w:ilvl="0" w:tentative="0">
      <w:start w:val="1"/>
      <w:numFmt w:val="decimal"/>
      <w:lvlText w:val="%1."/>
      <w:lvlJc w:val="left"/>
      <w:pPr>
        <w:ind w:left="838" w:hanging="420"/>
      </w:pPr>
    </w:lvl>
    <w:lvl w:ilvl="1" w:tentative="0">
      <w:start w:val="1"/>
      <w:numFmt w:val="lowerLetter"/>
      <w:lvlText w:val="%2)"/>
      <w:lvlJc w:val="left"/>
      <w:pPr>
        <w:ind w:left="1258" w:hanging="420"/>
      </w:pPr>
    </w:lvl>
    <w:lvl w:ilvl="2" w:tentative="0">
      <w:start w:val="1"/>
      <w:numFmt w:val="lowerRoman"/>
      <w:lvlText w:val="%3."/>
      <w:lvlJc w:val="right"/>
      <w:pPr>
        <w:ind w:left="1678" w:hanging="420"/>
      </w:pPr>
    </w:lvl>
    <w:lvl w:ilvl="3" w:tentative="0">
      <w:start w:val="1"/>
      <w:numFmt w:val="decimal"/>
      <w:lvlText w:val="%4."/>
      <w:lvlJc w:val="left"/>
      <w:pPr>
        <w:ind w:left="2098" w:hanging="420"/>
      </w:pPr>
    </w:lvl>
    <w:lvl w:ilvl="4" w:tentative="0">
      <w:start w:val="1"/>
      <w:numFmt w:val="lowerLetter"/>
      <w:lvlText w:val="%5)"/>
      <w:lvlJc w:val="left"/>
      <w:pPr>
        <w:ind w:left="2518" w:hanging="420"/>
      </w:pPr>
    </w:lvl>
    <w:lvl w:ilvl="5" w:tentative="0">
      <w:start w:val="1"/>
      <w:numFmt w:val="lowerRoman"/>
      <w:lvlText w:val="%6."/>
      <w:lvlJc w:val="right"/>
      <w:pPr>
        <w:ind w:left="2938" w:hanging="420"/>
      </w:pPr>
    </w:lvl>
    <w:lvl w:ilvl="6" w:tentative="0">
      <w:start w:val="1"/>
      <w:numFmt w:val="decimal"/>
      <w:lvlText w:val="%7."/>
      <w:lvlJc w:val="left"/>
      <w:pPr>
        <w:ind w:left="3358" w:hanging="420"/>
      </w:pPr>
    </w:lvl>
    <w:lvl w:ilvl="7" w:tentative="0">
      <w:start w:val="1"/>
      <w:numFmt w:val="lowerLetter"/>
      <w:lvlText w:val="%8)"/>
      <w:lvlJc w:val="left"/>
      <w:pPr>
        <w:ind w:left="3778" w:hanging="420"/>
      </w:pPr>
    </w:lvl>
    <w:lvl w:ilvl="8" w:tentative="0">
      <w:start w:val="1"/>
      <w:numFmt w:val="lowerRoman"/>
      <w:lvlText w:val="%9."/>
      <w:lvlJc w:val="right"/>
      <w:pPr>
        <w:ind w:left="4198" w:hanging="420"/>
      </w:pPr>
    </w:lvl>
  </w:abstractNum>
  <w:abstractNum w:abstractNumId="2">
    <w:nsid w:val="59334058"/>
    <w:multiLevelType w:val="multilevel"/>
    <w:tmpl w:val="59334058"/>
    <w:lvl w:ilvl="0" w:tentative="0">
      <w:start w:val="1"/>
      <w:numFmt w:val="decimal"/>
      <w:lvlText w:val="%1."/>
      <w:lvlJc w:val="left"/>
      <w:pPr>
        <w:ind w:left="838" w:hanging="420"/>
      </w:pPr>
    </w:lvl>
    <w:lvl w:ilvl="1" w:tentative="0">
      <w:start w:val="1"/>
      <w:numFmt w:val="lowerLetter"/>
      <w:lvlText w:val="%2)"/>
      <w:lvlJc w:val="left"/>
      <w:pPr>
        <w:ind w:left="1258" w:hanging="420"/>
      </w:pPr>
    </w:lvl>
    <w:lvl w:ilvl="2" w:tentative="0">
      <w:start w:val="1"/>
      <w:numFmt w:val="lowerRoman"/>
      <w:lvlText w:val="%3."/>
      <w:lvlJc w:val="right"/>
      <w:pPr>
        <w:ind w:left="1678" w:hanging="420"/>
      </w:pPr>
    </w:lvl>
    <w:lvl w:ilvl="3" w:tentative="0">
      <w:start w:val="1"/>
      <w:numFmt w:val="decimal"/>
      <w:lvlText w:val="%4."/>
      <w:lvlJc w:val="left"/>
      <w:pPr>
        <w:ind w:left="2098" w:hanging="420"/>
      </w:pPr>
    </w:lvl>
    <w:lvl w:ilvl="4" w:tentative="0">
      <w:start w:val="1"/>
      <w:numFmt w:val="lowerLetter"/>
      <w:lvlText w:val="%5)"/>
      <w:lvlJc w:val="left"/>
      <w:pPr>
        <w:ind w:left="2518" w:hanging="420"/>
      </w:pPr>
    </w:lvl>
    <w:lvl w:ilvl="5" w:tentative="0">
      <w:start w:val="1"/>
      <w:numFmt w:val="lowerRoman"/>
      <w:lvlText w:val="%6."/>
      <w:lvlJc w:val="right"/>
      <w:pPr>
        <w:ind w:left="2938" w:hanging="420"/>
      </w:pPr>
    </w:lvl>
    <w:lvl w:ilvl="6" w:tentative="0">
      <w:start w:val="1"/>
      <w:numFmt w:val="decimal"/>
      <w:lvlText w:val="%7."/>
      <w:lvlJc w:val="left"/>
      <w:pPr>
        <w:ind w:left="3358" w:hanging="420"/>
      </w:pPr>
    </w:lvl>
    <w:lvl w:ilvl="7" w:tentative="0">
      <w:start w:val="1"/>
      <w:numFmt w:val="lowerLetter"/>
      <w:lvlText w:val="%8)"/>
      <w:lvlJc w:val="left"/>
      <w:pPr>
        <w:ind w:left="3778" w:hanging="420"/>
      </w:pPr>
    </w:lvl>
    <w:lvl w:ilvl="8" w:tentative="0">
      <w:start w:val="1"/>
      <w:numFmt w:val="lowerRoman"/>
      <w:lvlText w:val="%9."/>
      <w:lvlJc w:val="right"/>
      <w:pPr>
        <w:ind w:left="4198"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PS_1578230665">
    <w15:presenceInfo w15:providerId="WPS Office" w15:userId="4238532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M2MzVkMWE3NDA3N2Q1M2M4Mzg1NzJlNjc4MGRmMjIifQ=="/>
  </w:docVars>
  <w:rsids>
    <w:rsidRoot w:val="00776224"/>
    <w:rsid w:val="0000748B"/>
    <w:rsid w:val="000477E4"/>
    <w:rsid w:val="00094823"/>
    <w:rsid w:val="000C215F"/>
    <w:rsid w:val="000D03A2"/>
    <w:rsid w:val="001623EC"/>
    <w:rsid w:val="001C4480"/>
    <w:rsid w:val="002F1DAC"/>
    <w:rsid w:val="003550AC"/>
    <w:rsid w:val="00391393"/>
    <w:rsid w:val="00397696"/>
    <w:rsid w:val="003A1E17"/>
    <w:rsid w:val="003D2770"/>
    <w:rsid w:val="004A318B"/>
    <w:rsid w:val="005854A0"/>
    <w:rsid w:val="00616294"/>
    <w:rsid w:val="00630E34"/>
    <w:rsid w:val="00640174"/>
    <w:rsid w:val="006C7DD6"/>
    <w:rsid w:val="006F6094"/>
    <w:rsid w:val="007233F6"/>
    <w:rsid w:val="0072403A"/>
    <w:rsid w:val="00776224"/>
    <w:rsid w:val="007F6D9D"/>
    <w:rsid w:val="008066B1"/>
    <w:rsid w:val="008C0390"/>
    <w:rsid w:val="008D1A72"/>
    <w:rsid w:val="00911A35"/>
    <w:rsid w:val="00956A9D"/>
    <w:rsid w:val="00974EEF"/>
    <w:rsid w:val="009D4084"/>
    <w:rsid w:val="009F203C"/>
    <w:rsid w:val="00A44DC4"/>
    <w:rsid w:val="00A535FD"/>
    <w:rsid w:val="00A93F9D"/>
    <w:rsid w:val="00BC0CBA"/>
    <w:rsid w:val="00C26D08"/>
    <w:rsid w:val="00C476D1"/>
    <w:rsid w:val="00C77A37"/>
    <w:rsid w:val="00C82439"/>
    <w:rsid w:val="00CA76D5"/>
    <w:rsid w:val="00CE7B99"/>
    <w:rsid w:val="00CF4A25"/>
    <w:rsid w:val="00D66A91"/>
    <w:rsid w:val="00DC3DDB"/>
    <w:rsid w:val="00DD57BC"/>
    <w:rsid w:val="00E0127E"/>
    <w:rsid w:val="00FD4AE4"/>
    <w:rsid w:val="469E0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character" w:customStyle="1" w:styleId="10">
    <w:name w:val="标题 1 字符"/>
    <w:basedOn w:val="7"/>
    <w:link w:val="2"/>
    <w:qFormat/>
    <w:uiPriority w:val="9"/>
    <w:rPr>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5987E-E85D-4B84-A3B7-429C2E1B75A3}">
  <ds:schemaRefs/>
</ds:datastoreItem>
</file>

<file path=docProps/app.xml><?xml version="1.0" encoding="utf-8"?>
<Properties xmlns="http://schemas.openxmlformats.org/officeDocument/2006/extended-properties" xmlns:vt="http://schemas.openxmlformats.org/officeDocument/2006/docPropsVTypes">
  <Template>Normal</Template>
  <Pages>6</Pages>
  <Words>4516</Words>
  <Characters>4785</Characters>
  <Lines>35</Lines>
  <Paragraphs>9</Paragraphs>
  <TotalTime>2</TotalTime>
  <ScaleCrop>false</ScaleCrop>
  <LinksUpToDate>false</LinksUpToDate>
  <CharactersWithSpaces>4828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2022-11-25T03:04:00Z</dcterms:created>
  <dc:creator>韩 昊辰</dc:creator>
  <cp:lastModifiedBy>WPS_1578230665</cp:lastModifiedBy>
  <dcterms:modified xsi:type="dcterms:W3CDTF">2022-11-25T12:09:52Z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30CC9EC449094471B45D1F99C54DDB95</vt:lpwstr>
  </property>
</Properties>
</file>